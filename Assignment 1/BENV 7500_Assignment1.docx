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A75ED" w14:textId="77777777" w:rsidR="003D6A53" w:rsidRPr="00EC2B31" w:rsidRDefault="00C2695D">
      <w:pPr>
        <w:rPr>
          <w:rFonts w:ascii="Times New Roman" w:hAnsi="Times New Roman" w:cs="Times New Roman"/>
          <w:b/>
        </w:rPr>
      </w:pPr>
      <w:r w:rsidRPr="00EC2B31">
        <w:rPr>
          <w:rFonts w:ascii="Times New Roman" w:hAnsi="Times New Roman" w:cs="Times New Roman"/>
          <w:b/>
        </w:rPr>
        <w:t>BENV 7500 – Programmable Cities</w:t>
      </w:r>
    </w:p>
    <w:p w14:paraId="143AED40" w14:textId="77777777" w:rsidR="00C2695D" w:rsidRPr="00EC2B31" w:rsidRDefault="00C2695D" w:rsidP="00EC2B31">
      <w:pPr>
        <w:spacing w:after="120" w:line="240" w:lineRule="auto"/>
        <w:rPr>
          <w:rFonts w:ascii="Times New Roman" w:hAnsi="Times New Roman" w:cs="Times New Roman"/>
          <w:b/>
        </w:rPr>
      </w:pPr>
      <w:r w:rsidRPr="00EC2B31">
        <w:rPr>
          <w:rFonts w:ascii="Times New Roman" w:hAnsi="Times New Roman" w:cs="Times New Roman"/>
          <w:b/>
        </w:rPr>
        <w:t>Assignment 1</w:t>
      </w:r>
      <w:r w:rsidR="004F6CEB" w:rsidRPr="00EC2B31">
        <w:rPr>
          <w:rFonts w:ascii="Times New Roman" w:hAnsi="Times New Roman" w:cs="Times New Roman"/>
          <w:b/>
        </w:rPr>
        <w:t xml:space="preserve"> (30% of overall course mark)</w:t>
      </w:r>
    </w:p>
    <w:p w14:paraId="33AC7629" w14:textId="77777777" w:rsidR="00EC2B31" w:rsidRPr="00EC2B31" w:rsidRDefault="00EC2B31" w:rsidP="00EC2B31">
      <w:pPr>
        <w:spacing w:after="120" w:line="240" w:lineRule="auto"/>
        <w:rPr>
          <w:rFonts w:ascii="Times New Roman" w:hAnsi="Times New Roman" w:cs="Times New Roman"/>
          <w:b/>
        </w:rPr>
      </w:pPr>
      <w:r w:rsidRPr="00EC2B31">
        <w:rPr>
          <w:rFonts w:ascii="Times New Roman" w:hAnsi="Times New Roman" w:cs="Times New Roman"/>
          <w:b/>
        </w:rPr>
        <w:t>Due 1</w:t>
      </w:r>
      <w:r w:rsidRPr="00EC2B31">
        <w:rPr>
          <w:rFonts w:ascii="Times New Roman" w:hAnsi="Times New Roman" w:cs="Times New Roman"/>
          <w:b/>
          <w:vertAlign w:val="superscript"/>
        </w:rPr>
        <w:t>st</w:t>
      </w:r>
      <w:r w:rsidRPr="00EC2B31">
        <w:rPr>
          <w:rFonts w:ascii="Times New Roman" w:hAnsi="Times New Roman" w:cs="Times New Roman"/>
          <w:b/>
        </w:rPr>
        <w:t xml:space="preserve"> May 2018, 11:59 pm.</w:t>
      </w:r>
    </w:p>
    <w:p w14:paraId="7A3DC86D" w14:textId="77777777" w:rsidR="00EC2B31" w:rsidRDefault="00EC2B31" w:rsidP="004F6CEB">
      <w:pPr>
        <w:spacing w:after="120" w:line="240" w:lineRule="auto"/>
        <w:rPr>
          <w:rFonts w:ascii="Times New Roman" w:hAnsi="Times New Roman" w:cs="Times New Roman"/>
        </w:rPr>
      </w:pPr>
    </w:p>
    <w:p w14:paraId="2F3EED04" w14:textId="77777777" w:rsidR="00C2695D" w:rsidRPr="004F6CEB" w:rsidRDefault="00EC2B31" w:rsidP="004F6CEB">
      <w:pPr>
        <w:spacing w:after="120" w:line="240" w:lineRule="auto"/>
        <w:rPr>
          <w:rFonts w:ascii="Times New Roman" w:hAnsi="Times New Roman" w:cs="Times New Roman"/>
        </w:rPr>
      </w:pPr>
      <w:r>
        <w:rPr>
          <w:rFonts w:ascii="Times New Roman" w:hAnsi="Times New Roman" w:cs="Times New Roman"/>
        </w:rPr>
        <w:t>R</w:t>
      </w:r>
      <w:r w:rsidR="00C2695D" w:rsidRPr="004F6CEB">
        <w:rPr>
          <w:rFonts w:ascii="Times New Roman" w:hAnsi="Times New Roman" w:cs="Times New Roman"/>
        </w:rPr>
        <w:t>ubric</w:t>
      </w:r>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976"/>
        <w:gridCol w:w="2694"/>
        <w:gridCol w:w="850"/>
      </w:tblGrid>
      <w:tr w:rsidR="004F6CEB" w:rsidRPr="004F6CEB" w14:paraId="188BC41E" w14:textId="77777777" w:rsidTr="00EC2B31">
        <w:tc>
          <w:tcPr>
            <w:tcW w:w="2802" w:type="dxa"/>
            <w:tcBorders>
              <w:top w:val="single" w:sz="4" w:space="0" w:color="auto"/>
              <w:bottom w:val="single" w:sz="4" w:space="0" w:color="auto"/>
            </w:tcBorders>
          </w:tcPr>
          <w:p w14:paraId="1C179031" w14:textId="77777777" w:rsidR="004F6CEB" w:rsidRPr="004F6CEB" w:rsidRDefault="004F6CEB">
            <w:pPr>
              <w:rPr>
                <w:rFonts w:ascii="Times New Roman" w:hAnsi="Times New Roman" w:cs="Times New Roman"/>
                <w:sz w:val="20"/>
                <w:szCs w:val="20"/>
              </w:rPr>
            </w:pPr>
            <w:r w:rsidRPr="004F6CEB">
              <w:rPr>
                <w:rFonts w:ascii="Times New Roman" w:hAnsi="Times New Roman" w:cs="Times New Roman"/>
                <w:sz w:val="20"/>
                <w:szCs w:val="20"/>
              </w:rPr>
              <w:t>Learning outcome</w:t>
            </w:r>
            <w:r w:rsidR="00FE7679">
              <w:rPr>
                <w:rFonts w:ascii="Times New Roman" w:hAnsi="Times New Roman" w:cs="Times New Roman"/>
                <w:sz w:val="20"/>
                <w:szCs w:val="20"/>
              </w:rPr>
              <w:t>s</w:t>
            </w:r>
          </w:p>
        </w:tc>
        <w:tc>
          <w:tcPr>
            <w:tcW w:w="2976" w:type="dxa"/>
            <w:tcBorders>
              <w:top w:val="single" w:sz="4" w:space="0" w:color="auto"/>
              <w:bottom w:val="single" w:sz="4" w:space="0" w:color="auto"/>
            </w:tcBorders>
          </w:tcPr>
          <w:p w14:paraId="4F036431" w14:textId="77777777" w:rsidR="004F6CEB" w:rsidRPr="004F6CEB" w:rsidRDefault="004F6CEB">
            <w:pPr>
              <w:rPr>
                <w:rFonts w:ascii="Times New Roman" w:hAnsi="Times New Roman" w:cs="Times New Roman"/>
                <w:sz w:val="20"/>
                <w:szCs w:val="20"/>
              </w:rPr>
            </w:pPr>
            <w:r w:rsidRPr="004F6CEB">
              <w:rPr>
                <w:rFonts w:ascii="Times New Roman" w:hAnsi="Times New Roman" w:cs="Times New Roman"/>
                <w:sz w:val="20"/>
                <w:szCs w:val="20"/>
              </w:rPr>
              <w:t>Assessment item</w:t>
            </w:r>
            <w:r w:rsidR="00FE7679">
              <w:rPr>
                <w:rFonts w:ascii="Times New Roman" w:hAnsi="Times New Roman" w:cs="Times New Roman"/>
                <w:sz w:val="20"/>
                <w:szCs w:val="20"/>
              </w:rPr>
              <w:t>s</w:t>
            </w:r>
          </w:p>
        </w:tc>
        <w:tc>
          <w:tcPr>
            <w:tcW w:w="2694" w:type="dxa"/>
            <w:tcBorders>
              <w:top w:val="single" w:sz="4" w:space="0" w:color="auto"/>
              <w:bottom w:val="single" w:sz="4" w:space="0" w:color="auto"/>
            </w:tcBorders>
          </w:tcPr>
          <w:p w14:paraId="50279513" w14:textId="77777777" w:rsidR="004F6CEB" w:rsidRPr="004F6CEB" w:rsidRDefault="004F6CEB">
            <w:pPr>
              <w:rPr>
                <w:rFonts w:ascii="Times New Roman" w:hAnsi="Times New Roman" w:cs="Times New Roman"/>
                <w:sz w:val="20"/>
                <w:szCs w:val="20"/>
              </w:rPr>
            </w:pPr>
            <w:r w:rsidRPr="004F6CEB">
              <w:rPr>
                <w:rFonts w:ascii="Times New Roman" w:hAnsi="Times New Roman" w:cs="Times New Roman"/>
                <w:sz w:val="20"/>
                <w:szCs w:val="20"/>
              </w:rPr>
              <w:t>Exercise</w:t>
            </w:r>
            <w:r w:rsidR="00FE7679">
              <w:rPr>
                <w:rFonts w:ascii="Times New Roman" w:hAnsi="Times New Roman" w:cs="Times New Roman"/>
                <w:sz w:val="20"/>
                <w:szCs w:val="20"/>
              </w:rPr>
              <w:t>s</w:t>
            </w:r>
          </w:p>
        </w:tc>
        <w:tc>
          <w:tcPr>
            <w:tcW w:w="850" w:type="dxa"/>
            <w:tcBorders>
              <w:top w:val="single" w:sz="4" w:space="0" w:color="auto"/>
              <w:bottom w:val="single" w:sz="4" w:space="0" w:color="auto"/>
            </w:tcBorders>
          </w:tcPr>
          <w:p w14:paraId="198EDB9D" w14:textId="77777777" w:rsidR="004F6CEB" w:rsidRPr="004F6CEB" w:rsidRDefault="004F6CEB">
            <w:pPr>
              <w:rPr>
                <w:rFonts w:ascii="Times New Roman" w:hAnsi="Times New Roman" w:cs="Times New Roman"/>
                <w:sz w:val="20"/>
                <w:szCs w:val="20"/>
              </w:rPr>
            </w:pPr>
            <w:r>
              <w:rPr>
                <w:rFonts w:ascii="Times New Roman" w:hAnsi="Times New Roman" w:cs="Times New Roman"/>
                <w:sz w:val="20"/>
                <w:szCs w:val="20"/>
              </w:rPr>
              <w:t>Weight</w:t>
            </w:r>
          </w:p>
        </w:tc>
      </w:tr>
      <w:tr w:rsidR="00C20FF1" w:rsidRPr="004F6CEB" w14:paraId="1C08E605" w14:textId="77777777" w:rsidTr="00EC2B31">
        <w:tc>
          <w:tcPr>
            <w:tcW w:w="2802" w:type="dxa"/>
            <w:vMerge w:val="restart"/>
            <w:tcBorders>
              <w:top w:val="single" w:sz="4" w:space="0" w:color="auto"/>
            </w:tcBorders>
            <w:vAlign w:val="center"/>
          </w:tcPr>
          <w:p w14:paraId="44EF8193" w14:textId="77777777" w:rsidR="00C20FF1" w:rsidRPr="004F6CEB" w:rsidRDefault="00C20FF1" w:rsidP="00FE7679">
            <w:pPr>
              <w:rPr>
                <w:rFonts w:ascii="Times New Roman" w:hAnsi="Times New Roman" w:cs="Times New Roman"/>
                <w:sz w:val="20"/>
                <w:szCs w:val="20"/>
              </w:rPr>
            </w:pPr>
            <w:r w:rsidRPr="004F6CEB">
              <w:rPr>
                <w:rFonts w:ascii="Times New Roman" w:hAnsi="Times New Roman" w:cs="Times New Roman"/>
                <w:sz w:val="20"/>
                <w:szCs w:val="20"/>
              </w:rPr>
              <w:t>Demonstrate an understanding of programming concepts, methods and approaches</w:t>
            </w:r>
            <w:r w:rsidR="00FE7679">
              <w:rPr>
                <w:rFonts w:ascii="Times New Roman" w:hAnsi="Times New Roman" w:cs="Times New Roman"/>
                <w:sz w:val="20"/>
                <w:szCs w:val="20"/>
              </w:rPr>
              <w:t>.</w:t>
            </w:r>
          </w:p>
        </w:tc>
        <w:tc>
          <w:tcPr>
            <w:tcW w:w="2976" w:type="dxa"/>
            <w:tcBorders>
              <w:top w:val="single" w:sz="4" w:space="0" w:color="auto"/>
              <w:bottom w:val="single" w:sz="4" w:space="0" w:color="auto"/>
            </w:tcBorders>
            <w:vAlign w:val="center"/>
          </w:tcPr>
          <w:p w14:paraId="334AB39A" w14:textId="57F1DE16" w:rsidR="00C20FF1" w:rsidRPr="00C20FF1" w:rsidRDefault="00C20FF1" w:rsidP="00C20FF1">
            <w:pPr>
              <w:rPr>
                <w:rFonts w:ascii="Times New Roman" w:hAnsi="Times New Roman" w:cs="Times New Roman"/>
                <w:sz w:val="20"/>
                <w:szCs w:val="20"/>
              </w:rPr>
            </w:pPr>
            <w:r w:rsidRPr="00C20FF1">
              <w:rPr>
                <w:rFonts w:ascii="Times New Roman" w:hAnsi="Times New Roman" w:cs="Times New Roman"/>
                <w:sz w:val="20"/>
                <w:szCs w:val="20"/>
              </w:rPr>
              <w:t xml:space="preserve">Understand </w:t>
            </w:r>
            <w:del w:id="0" w:author="Jonathan Doig" w:date="2018-04-12T15:36:00Z">
              <w:r w:rsidRPr="00C20FF1" w:rsidDel="00315B92">
                <w:rPr>
                  <w:rFonts w:ascii="Times New Roman" w:hAnsi="Times New Roman" w:cs="Times New Roman"/>
                  <w:sz w:val="20"/>
                  <w:szCs w:val="20"/>
                </w:rPr>
                <w:delText xml:space="preserve">a </w:delText>
              </w:r>
              <w:r w:rsidRPr="00C20FF1" w:rsidDel="003F0DED">
                <w:rPr>
                  <w:rFonts w:ascii="Times New Roman" w:hAnsi="Times New Roman" w:cs="Times New Roman"/>
                  <w:sz w:val="20"/>
                  <w:szCs w:val="20"/>
                </w:rPr>
                <w:delText xml:space="preserve">programming </w:delText>
              </w:r>
            </w:del>
            <w:r w:rsidRPr="00C20FF1">
              <w:rPr>
                <w:rFonts w:ascii="Times New Roman" w:hAnsi="Times New Roman" w:cs="Times New Roman"/>
                <w:sz w:val="20"/>
                <w:szCs w:val="20"/>
              </w:rPr>
              <w:t>code</w:t>
            </w:r>
            <w:ins w:id="1" w:author="Jonathan Doig" w:date="2018-04-12T15:36:00Z">
              <w:r w:rsidR="00315B92">
                <w:rPr>
                  <w:rFonts w:ascii="Times New Roman" w:hAnsi="Times New Roman" w:cs="Times New Roman"/>
                  <w:sz w:val="20"/>
                  <w:szCs w:val="20"/>
                </w:rPr>
                <w:t xml:space="preserve"> sample</w:t>
              </w:r>
            </w:ins>
            <w:r w:rsidR="00FE7679">
              <w:rPr>
                <w:rFonts w:ascii="Times New Roman" w:hAnsi="Times New Roman" w:cs="Times New Roman"/>
                <w:sz w:val="20"/>
                <w:szCs w:val="20"/>
              </w:rPr>
              <w:t>.</w:t>
            </w:r>
          </w:p>
        </w:tc>
        <w:tc>
          <w:tcPr>
            <w:tcW w:w="2694" w:type="dxa"/>
            <w:tcBorders>
              <w:top w:val="single" w:sz="4" w:space="0" w:color="auto"/>
              <w:bottom w:val="single" w:sz="4" w:space="0" w:color="auto"/>
            </w:tcBorders>
            <w:vAlign w:val="center"/>
          </w:tcPr>
          <w:p w14:paraId="53D8F48F" w14:textId="77777777" w:rsidR="00C20FF1" w:rsidRPr="004F6CEB" w:rsidRDefault="00C20FF1" w:rsidP="00C20FF1">
            <w:pPr>
              <w:rPr>
                <w:rFonts w:ascii="Times New Roman" w:hAnsi="Times New Roman" w:cs="Times New Roman"/>
                <w:sz w:val="20"/>
                <w:szCs w:val="20"/>
              </w:rPr>
            </w:pPr>
            <w:r>
              <w:rPr>
                <w:rFonts w:ascii="Times New Roman" w:hAnsi="Times New Roman" w:cs="Times New Roman"/>
                <w:sz w:val="20"/>
                <w:szCs w:val="20"/>
              </w:rPr>
              <w:t>Explain what a given piece of code does</w:t>
            </w:r>
            <w:r w:rsidR="00FE7679">
              <w:rPr>
                <w:rFonts w:ascii="Times New Roman" w:hAnsi="Times New Roman" w:cs="Times New Roman"/>
                <w:sz w:val="20"/>
                <w:szCs w:val="20"/>
              </w:rPr>
              <w:t>.</w:t>
            </w:r>
          </w:p>
        </w:tc>
        <w:tc>
          <w:tcPr>
            <w:tcW w:w="850" w:type="dxa"/>
            <w:tcBorders>
              <w:top w:val="single" w:sz="4" w:space="0" w:color="auto"/>
              <w:bottom w:val="single" w:sz="4" w:space="0" w:color="auto"/>
            </w:tcBorders>
            <w:vAlign w:val="center"/>
          </w:tcPr>
          <w:p w14:paraId="452AF514" w14:textId="77777777" w:rsidR="00C20FF1" w:rsidRPr="004F6CEB" w:rsidRDefault="00C20FF1" w:rsidP="00EC2B31">
            <w:pPr>
              <w:jc w:val="right"/>
              <w:rPr>
                <w:rFonts w:ascii="Times New Roman" w:hAnsi="Times New Roman" w:cs="Times New Roman"/>
                <w:sz w:val="20"/>
                <w:szCs w:val="20"/>
              </w:rPr>
            </w:pPr>
            <w:r>
              <w:rPr>
                <w:rFonts w:ascii="Times New Roman" w:hAnsi="Times New Roman" w:cs="Times New Roman"/>
                <w:sz w:val="20"/>
                <w:szCs w:val="20"/>
              </w:rPr>
              <w:t>10%</w:t>
            </w:r>
          </w:p>
        </w:tc>
      </w:tr>
      <w:tr w:rsidR="00C20FF1" w:rsidRPr="004F6CEB" w14:paraId="6297421F" w14:textId="77777777" w:rsidTr="00EC2B31">
        <w:tc>
          <w:tcPr>
            <w:tcW w:w="2802" w:type="dxa"/>
            <w:vMerge/>
            <w:tcBorders>
              <w:bottom w:val="single" w:sz="4" w:space="0" w:color="auto"/>
            </w:tcBorders>
            <w:vAlign w:val="center"/>
          </w:tcPr>
          <w:p w14:paraId="1C6D1AEC" w14:textId="77777777" w:rsidR="00C20FF1" w:rsidRPr="004F6CEB" w:rsidRDefault="00C20FF1" w:rsidP="00FE7679">
            <w:pPr>
              <w:rPr>
                <w:rFonts w:ascii="Times New Roman" w:hAnsi="Times New Roman" w:cs="Times New Roman"/>
                <w:sz w:val="20"/>
                <w:szCs w:val="20"/>
              </w:rPr>
            </w:pPr>
          </w:p>
        </w:tc>
        <w:tc>
          <w:tcPr>
            <w:tcW w:w="2976" w:type="dxa"/>
            <w:tcBorders>
              <w:top w:val="single" w:sz="4" w:space="0" w:color="auto"/>
              <w:bottom w:val="single" w:sz="4" w:space="0" w:color="auto"/>
            </w:tcBorders>
            <w:vAlign w:val="center"/>
          </w:tcPr>
          <w:p w14:paraId="20AE7FB1" w14:textId="26267137" w:rsidR="00C20FF1" w:rsidRPr="00C20FF1" w:rsidRDefault="00C20FF1" w:rsidP="00C20FF1">
            <w:pPr>
              <w:rPr>
                <w:rFonts w:ascii="Times New Roman" w:hAnsi="Times New Roman" w:cs="Times New Roman"/>
                <w:sz w:val="20"/>
                <w:szCs w:val="20"/>
              </w:rPr>
            </w:pPr>
            <w:r w:rsidRPr="00C20FF1">
              <w:rPr>
                <w:rFonts w:ascii="Times New Roman" w:hAnsi="Times New Roman" w:cs="Times New Roman"/>
                <w:sz w:val="20"/>
                <w:szCs w:val="20"/>
              </w:rPr>
              <w:t xml:space="preserve">Able to fix </w:t>
            </w:r>
            <w:del w:id="2" w:author="Jonathan Doig" w:date="2018-04-12T15:36:00Z">
              <w:r w:rsidRPr="00C20FF1" w:rsidDel="00315B92">
                <w:rPr>
                  <w:rFonts w:ascii="Times New Roman" w:hAnsi="Times New Roman" w:cs="Times New Roman"/>
                  <w:sz w:val="20"/>
                  <w:szCs w:val="20"/>
                </w:rPr>
                <w:delText xml:space="preserve">an </w:delText>
              </w:r>
            </w:del>
            <w:r w:rsidRPr="00C20FF1">
              <w:rPr>
                <w:rFonts w:ascii="Times New Roman" w:hAnsi="Times New Roman" w:cs="Times New Roman"/>
                <w:sz w:val="20"/>
                <w:szCs w:val="20"/>
              </w:rPr>
              <w:t>existing code with errors</w:t>
            </w:r>
            <w:r w:rsidR="00FE7679">
              <w:rPr>
                <w:rFonts w:ascii="Times New Roman" w:hAnsi="Times New Roman" w:cs="Times New Roman"/>
                <w:sz w:val="20"/>
                <w:szCs w:val="20"/>
              </w:rPr>
              <w:t>.</w:t>
            </w:r>
          </w:p>
        </w:tc>
        <w:tc>
          <w:tcPr>
            <w:tcW w:w="2694" w:type="dxa"/>
            <w:tcBorders>
              <w:top w:val="single" w:sz="4" w:space="0" w:color="auto"/>
              <w:bottom w:val="single" w:sz="4" w:space="0" w:color="auto"/>
            </w:tcBorders>
            <w:vAlign w:val="center"/>
          </w:tcPr>
          <w:p w14:paraId="6165665E" w14:textId="7F71BA81" w:rsidR="00C20FF1" w:rsidRDefault="00C20FF1" w:rsidP="00C20FF1">
            <w:pPr>
              <w:rPr>
                <w:rFonts w:ascii="Times New Roman" w:hAnsi="Times New Roman" w:cs="Times New Roman"/>
                <w:sz w:val="20"/>
                <w:szCs w:val="20"/>
              </w:rPr>
            </w:pPr>
            <w:r>
              <w:rPr>
                <w:rFonts w:ascii="Times New Roman" w:hAnsi="Times New Roman" w:cs="Times New Roman"/>
                <w:sz w:val="20"/>
                <w:szCs w:val="20"/>
              </w:rPr>
              <w:t>Indicate the type</w:t>
            </w:r>
            <w:ins w:id="3" w:author="Jonathan Doig" w:date="2018-04-12T15:37:00Z">
              <w:r w:rsidR="00B824A4">
                <w:rPr>
                  <w:rFonts w:ascii="Times New Roman" w:hAnsi="Times New Roman" w:cs="Times New Roman"/>
                  <w:sz w:val="20"/>
                  <w:szCs w:val="20"/>
                </w:rPr>
                <w:t>s</w:t>
              </w:r>
            </w:ins>
            <w:r>
              <w:rPr>
                <w:rFonts w:ascii="Times New Roman" w:hAnsi="Times New Roman" w:cs="Times New Roman"/>
                <w:sz w:val="20"/>
                <w:szCs w:val="20"/>
              </w:rPr>
              <w:t xml:space="preserve"> of error</w:t>
            </w:r>
            <w:ins w:id="4" w:author="Jonathan Doig" w:date="2018-04-12T15:37:00Z">
              <w:r w:rsidR="00B824A4">
                <w:rPr>
                  <w:rFonts w:ascii="Times New Roman" w:hAnsi="Times New Roman" w:cs="Times New Roman"/>
                  <w:sz w:val="20"/>
                  <w:szCs w:val="20"/>
                </w:rPr>
                <w:t>s</w:t>
              </w:r>
            </w:ins>
            <w:r>
              <w:rPr>
                <w:rFonts w:ascii="Times New Roman" w:hAnsi="Times New Roman" w:cs="Times New Roman"/>
                <w:sz w:val="20"/>
                <w:szCs w:val="20"/>
              </w:rPr>
              <w:t xml:space="preserve"> in </w:t>
            </w:r>
            <w:del w:id="5" w:author="Jonathan Doig" w:date="2018-04-12T15:37:00Z">
              <w:r w:rsidDel="00B824A4">
                <w:rPr>
                  <w:rFonts w:ascii="Times New Roman" w:hAnsi="Times New Roman" w:cs="Times New Roman"/>
                  <w:sz w:val="20"/>
                  <w:szCs w:val="20"/>
                </w:rPr>
                <w:delText xml:space="preserve">a </w:delText>
              </w:r>
            </w:del>
            <w:r>
              <w:rPr>
                <w:rFonts w:ascii="Times New Roman" w:hAnsi="Times New Roman" w:cs="Times New Roman"/>
                <w:sz w:val="20"/>
                <w:szCs w:val="20"/>
              </w:rPr>
              <w:t>given code and fix the errors</w:t>
            </w:r>
            <w:r w:rsidR="00FE7679">
              <w:rPr>
                <w:rFonts w:ascii="Times New Roman" w:hAnsi="Times New Roman" w:cs="Times New Roman"/>
                <w:sz w:val="20"/>
                <w:szCs w:val="20"/>
              </w:rPr>
              <w:t>.</w:t>
            </w:r>
          </w:p>
        </w:tc>
        <w:tc>
          <w:tcPr>
            <w:tcW w:w="850" w:type="dxa"/>
            <w:tcBorders>
              <w:top w:val="single" w:sz="4" w:space="0" w:color="auto"/>
              <w:bottom w:val="single" w:sz="4" w:space="0" w:color="auto"/>
            </w:tcBorders>
            <w:vAlign w:val="center"/>
          </w:tcPr>
          <w:p w14:paraId="0A14FF6A" w14:textId="77777777" w:rsidR="00C20FF1" w:rsidRDefault="00C20FF1" w:rsidP="00EC2B31">
            <w:pPr>
              <w:jc w:val="right"/>
              <w:rPr>
                <w:rFonts w:ascii="Times New Roman" w:hAnsi="Times New Roman" w:cs="Times New Roman"/>
                <w:sz w:val="20"/>
                <w:szCs w:val="20"/>
              </w:rPr>
            </w:pPr>
            <w:r>
              <w:rPr>
                <w:rFonts w:ascii="Times New Roman" w:hAnsi="Times New Roman" w:cs="Times New Roman"/>
                <w:sz w:val="20"/>
                <w:szCs w:val="20"/>
              </w:rPr>
              <w:t>20%</w:t>
            </w:r>
          </w:p>
        </w:tc>
      </w:tr>
      <w:tr w:rsidR="004F6CEB" w:rsidRPr="004F6CEB" w14:paraId="6938A8E3" w14:textId="77777777" w:rsidTr="00EC2B31">
        <w:tc>
          <w:tcPr>
            <w:tcW w:w="2802" w:type="dxa"/>
            <w:tcBorders>
              <w:top w:val="single" w:sz="4" w:space="0" w:color="auto"/>
              <w:bottom w:val="single" w:sz="4" w:space="0" w:color="auto"/>
            </w:tcBorders>
            <w:vAlign w:val="center"/>
          </w:tcPr>
          <w:p w14:paraId="5FD09D70" w14:textId="77777777" w:rsidR="004F6CEB" w:rsidRPr="004F6CEB" w:rsidRDefault="004F6CEB" w:rsidP="00FE7679">
            <w:pPr>
              <w:rPr>
                <w:rFonts w:ascii="Times New Roman" w:hAnsi="Times New Roman" w:cs="Times New Roman"/>
                <w:sz w:val="20"/>
                <w:szCs w:val="20"/>
              </w:rPr>
            </w:pPr>
            <w:r w:rsidRPr="004F6CEB">
              <w:rPr>
                <w:rFonts w:ascii="Times New Roman" w:hAnsi="Times New Roman" w:cs="Times New Roman"/>
                <w:sz w:val="20"/>
                <w:szCs w:val="20"/>
              </w:rPr>
              <w:t>Design and implement simple solutions in Python for data analysis tasks</w:t>
            </w:r>
            <w:r w:rsidR="00FE7679">
              <w:rPr>
                <w:rFonts w:ascii="Times New Roman" w:hAnsi="Times New Roman" w:cs="Times New Roman"/>
                <w:sz w:val="20"/>
                <w:szCs w:val="20"/>
              </w:rPr>
              <w:t>.</w:t>
            </w:r>
          </w:p>
        </w:tc>
        <w:tc>
          <w:tcPr>
            <w:tcW w:w="2976" w:type="dxa"/>
            <w:tcBorders>
              <w:top w:val="single" w:sz="4" w:space="0" w:color="auto"/>
              <w:bottom w:val="single" w:sz="4" w:space="0" w:color="auto"/>
            </w:tcBorders>
            <w:vAlign w:val="center"/>
          </w:tcPr>
          <w:p w14:paraId="6134CD64" w14:textId="7006B3A7" w:rsidR="004F6CEB" w:rsidRPr="004F6CEB" w:rsidRDefault="004F6CEB" w:rsidP="00C20FF1">
            <w:pPr>
              <w:rPr>
                <w:rFonts w:ascii="Times New Roman" w:hAnsi="Times New Roman" w:cs="Times New Roman"/>
                <w:sz w:val="20"/>
                <w:szCs w:val="20"/>
              </w:rPr>
            </w:pPr>
            <w:r>
              <w:rPr>
                <w:rFonts w:ascii="Times New Roman" w:hAnsi="Times New Roman" w:cs="Times New Roman"/>
                <w:sz w:val="20"/>
                <w:szCs w:val="20"/>
              </w:rPr>
              <w:t xml:space="preserve">Able to develop a new or adapt an existing </w:t>
            </w:r>
            <w:del w:id="6" w:author="Jonathan Doig" w:date="2018-04-12T15:37:00Z">
              <w:r w:rsidDel="003E053C">
                <w:rPr>
                  <w:rFonts w:ascii="Times New Roman" w:hAnsi="Times New Roman" w:cs="Times New Roman"/>
                  <w:sz w:val="20"/>
                  <w:szCs w:val="20"/>
                </w:rPr>
                <w:delText xml:space="preserve">code </w:delText>
              </w:r>
            </w:del>
            <w:ins w:id="7" w:author="Jonathan Doig" w:date="2018-04-12T15:37:00Z">
              <w:r w:rsidR="003E053C">
                <w:rPr>
                  <w:rFonts w:ascii="Times New Roman" w:hAnsi="Times New Roman" w:cs="Times New Roman"/>
                  <w:sz w:val="20"/>
                  <w:szCs w:val="20"/>
                </w:rPr>
                <w:t>program</w:t>
              </w:r>
              <w:r w:rsidR="003E053C">
                <w:rPr>
                  <w:rFonts w:ascii="Times New Roman" w:hAnsi="Times New Roman" w:cs="Times New Roman"/>
                  <w:sz w:val="20"/>
                  <w:szCs w:val="20"/>
                </w:rPr>
                <w:t xml:space="preserve"> </w:t>
              </w:r>
            </w:ins>
            <w:r>
              <w:rPr>
                <w:rFonts w:ascii="Times New Roman" w:hAnsi="Times New Roman" w:cs="Times New Roman"/>
                <w:sz w:val="20"/>
                <w:szCs w:val="20"/>
              </w:rPr>
              <w:t>to answer give</w:t>
            </w:r>
            <w:ins w:id="8" w:author="Jonathan Doig" w:date="2018-04-12T15:37:00Z">
              <w:r w:rsidR="003E053C">
                <w:rPr>
                  <w:rFonts w:ascii="Times New Roman" w:hAnsi="Times New Roman" w:cs="Times New Roman"/>
                  <w:sz w:val="20"/>
                  <w:szCs w:val="20"/>
                </w:rPr>
                <w:t>n</w:t>
              </w:r>
            </w:ins>
            <w:r>
              <w:rPr>
                <w:rFonts w:ascii="Times New Roman" w:hAnsi="Times New Roman" w:cs="Times New Roman"/>
                <w:sz w:val="20"/>
                <w:szCs w:val="20"/>
              </w:rPr>
              <w:t xml:space="preserve"> questions</w:t>
            </w:r>
            <w:r w:rsidR="00FE7679">
              <w:rPr>
                <w:rFonts w:ascii="Times New Roman" w:hAnsi="Times New Roman" w:cs="Times New Roman"/>
                <w:sz w:val="20"/>
                <w:szCs w:val="20"/>
              </w:rPr>
              <w:t>.</w:t>
            </w:r>
          </w:p>
        </w:tc>
        <w:tc>
          <w:tcPr>
            <w:tcW w:w="2694" w:type="dxa"/>
            <w:tcBorders>
              <w:top w:val="single" w:sz="4" w:space="0" w:color="auto"/>
              <w:bottom w:val="single" w:sz="4" w:space="0" w:color="auto"/>
            </w:tcBorders>
            <w:vAlign w:val="center"/>
          </w:tcPr>
          <w:p w14:paraId="41B87142" w14:textId="79404DEE" w:rsidR="004F6CEB" w:rsidRPr="004F6CEB" w:rsidRDefault="00C20FF1" w:rsidP="00C20FF1">
            <w:pPr>
              <w:rPr>
                <w:rFonts w:ascii="Times New Roman" w:hAnsi="Times New Roman" w:cs="Times New Roman"/>
                <w:sz w:val="20"/>
                <w:szCs w:val="20"/>
              </w:rPr>
            </w:pPr>
            <w:r>
              <w:rPr>
                <w:rFonts w:ascii="Times New Roman" w:hAnsi="Times New Roman" w:cs="Times New Roman"/>
                <w:sz w:val="20"/>
                <w:szCs w:val="20"/>
              </w:rPr>
              <w:t>Based on data provided, answer given questions by re-using and adapting code</w:t>
            </w:r>
            <w:del w:id="9" w:author="Jonathan Doig" w:date="2018-04-12T15:38:00Z">
              <w:r w:rsidDel="003E053C">
                <w:rPr>
                  <w:rFonts w:ascii="Times New Roman" w:hAnsi="Times New Roman" w:cs="Times New Roman"/>
                  <w:sz w:val="20"/>
                  <w:szCs w:val="20"/>
                </w:rPr>
                <w:delText>s</w:delText>
              </w:r>
            </w:del>
            <w:r>
              <w:rPr>
                <w:rFonts w:ascii="Times New Roman" w:hAnsi="Times New Roman" w:cs="Times New Roman"/>
                <w:sz w:val="20"/>
                <w:szCs w:val="20"/>
              </w:rPr>
              <w:t xml:space="preserve"> learned in class</w:t>
            </w:r>
            <w:r w:rsidR="00FE7679">
              <w:rPr>
                <w:rFonts w:ascii="Times New Roman" w:hAnsi="Times New Roman" w:cs="Times New Roman"/>
                <w:sz w:val="20"/>
                <w:szCs w:val="20"/>
              </w:rPr>
              <w:t>.</w:t>
            </w:r>
          </w:p>
        </w:tc>
        <w:tc>
          <w:tcPr>
            <w:tcW w:w="850" w:type="dxa"/>
            <w:tcBorders>
              <w:top w:val="single" w:sz="4" w:space="0" w:color="auto"/>
              <w:bottom w:val="single" w:sz="4" w:space="0" w:color="auto"/>
            </w:tcBorders>
            <w:vAlign w:val="center"/>
          </w:tcPr>
          <w:p w14:paraId="5BDDDB73" w14:textId="77777777" w:rsidR="004F6CEB" w:rsidRPr="004F6CEB" w:rsidRDefault="004F6CEB" w:rsidP="00EC2B31">
            <w:pPr>
              <w:jc w:val="right"/>
              <w:rPr>
                <w:rFonts w:ascii="Times New Roman" w:hAnsi="Times New Roman" w:cs="Times New Roman"/>
                <w:sz w:val="20"/>
                <w:szCs w:val="20"/>
              </w:rPr>
            </w:pPr>
            <w:r>
              <w:rPr>
                <w:rFonts w:ascii="Times New Roman" w:hAnsi="Times New Roman" w:cs="Times New Roman"/>
                <w:sz w:val="20"/>
                <w:szCs w:val="20"/>
              </w:rPr>
              <w:t>30%</w:t>
            </w:r>
          </w:p>
        </w:tc>
      </w:tr>
      <w:tr w:rsidR="004F6CEB" w:rsidRPr="004F6CEB" w14:paraId="7FD948F1" w14:textId="77777777" w:rsidTr="00EC2B31">
        <w:tc>
          <w:tcPr>
            <w:tcW w:w="2802" w:type="dxa"/>
            <w:tcBorders>
              <w:top w:val="single" w:sz="4" w:space="0" w:color="auto"/>
              <w:bottom w:val="single" w:sz="4" w:space="0" w:color="auto"/>
            </w:tcBorders>
            <w:vAlign w:val="center"/>
          </w:tcPr>
          <w:p w14:paraId="3DB3EBB3" w14:textId="77777777" w:rsidR="004F6CEB" w:rsidRPr="004F6CEB" w:rsidRDefault="004F6CEB" w:rsidP="00FE7679">
            <w:pPr>
              <w:rPr>
                <w:rFonts w:ascii="Times New Roman" w:hAnsi="Times New Roman" w:cs="Times New Roman"/>
                <w:sz w:val="20"/>
                <w:szCs w:val="20"/>
              </w:rPr>
            </w:pPr>
            <w:r w:rsidRPr="004F6CEB">
              <w:rPr>
                <w:rFonts w:ascii="Times New Roman" w:hAnsi="Times New Roman" w:cs="Times New Roman"/>
                <w:sz w:val="20"/>
                <w:szCs w:val="20"/>
              </w:rPr>
              <w:t>Apply programming knowledge and skills appropriate to analyse and manipulate data for practical urban issues</w:t>
            </w:r>
            <w:r w:rsidR="00FE7679">
              <w:rPr>
                <w:rFonts w:ascii="Times New Roman" w:hAnsi="Times New Roman" w:cs="Times New Roman"/>
                <w:sz w:val="20"/>
                <w:szCs w:val="20"/>
              </w:rPr>
              <w:t>.</w:t>
            </w:r>
          </w:p>
        </w:tc>
        <w:tc>
          <w:tcPr>
            <w:tcW w:w="2976" w:type="dxa"/>
            <w:tcBorders>
              <w:top w:val="single" w:sz="4" w:space="0" w:color="auto"/>
              <w:bottom w:val="single" w:sz="4" w:space="0" w:color="auto"/>
            </w:tcBorders>
            <w:vAlign w:val="center"/>
          </w:tcPr>
          <w:p w14:paraId="3A6606B2" w14:textId="77777777" w:rsidR="004F6CEB" w:rsidRPr="004F6CEB" w:rsidRDefault="004F6CEB" w:rsidP="00C20FF1">
            <w:pPr>
              <w:rPr>
                <w:rFonts w:ascii="Times New Roman" w:hAnsi="Times New Roman" w:cs="Times New Roman"/>
                <w:sz w:val="20"/>
                <w:szCs w:val="20"/>
              </w:rPr>
            </w:pPr>
            <w:r>
              <w:rPr>
                <w:rFonts w:ascii="Times New Roman" w:hAnsi="Times New Roman" w:cs="Times New Roman"/>
                <w:sz w:val="20"/>
                <w:szCs w:val="20"/>
              </w:rPr>
              <w:t>Able to develop data analytics through programming applied to relevant urban issues</w:t>
            </w:r>
            <w:r w:rsidR="00FE7679">
              <w:rPr>
                <w:rFonts w:ascii="Times New Roman" w:hAnsi="Times New Roman" w:cs="Times New Roman"/>
                <w:sz w:val="20"/>
                <w:szCs w:val="20"/>
              </w:rPr>
              <w:t>.</w:t>
            </w:r>
          </w:p>
        </w:tc>
        <w:tc>
          <w:tcPr>
            <w:tcW w:w="2694" w:type="dxa"/>
            <w:tcBorders>
              <w:top w:val="single" w:sz="4" w:space="0" w:color="auto"/>
              <w:bottom w:val="single" w:sz="4" w:space="0" w:color="auto"/>
            </w:tcBorders>
            <w:vAlign w:val="center"/>
          </w:tcPr>
          <w:p w14:paraId="771BBE3E" w14:textId="438ACD1D" w:rsidR="004F6CEB" w:rsidRPr="004F6CEB" w:rsidRDefault="00C20FF1" w:rsidP="00C20FF1">
            <w:pPr>
              <w:rPr>
                <w:rFonts w:ascii="Times New Roman" w:hAnsi="Times New Roman" w:cs="Times New Roman"/>
                <w:sz w:val="20"/>
                <w:szCs w:val="20"/>
              </w:rPr>
            </w:pPr>
            <w:r>
              <w:rPr>
                <w:rFonts w:ascii="Times New Roman" w:hAnsi="Times New Roman" w:cs="Times New Roman"/>
                <w:sz w:val="20"/>
                <w:szCs w:val="20"/>
              </w:rPr>
              <w:t>Based on data provided, answer given questions by developing new code</w:t>
            </w:r>
            <w:del w:id="10" w:author="Jonathan Doig" w:date="2018-04-12T15:38:00Z">
              <w:r w:rsidDel="00A34CD7">
                <w:rPr>
                  <w:rFonts w:ascii="Times New Roman" w:hAnsi="Times New Roman" w:cs="Times New Roman"/>
                  <w:sz w:val="20"/>
                  <w:szCs w:val="20"/>
                </w:rPr>
                <w:delText>s</w:delText>
              </w:r>
            </w:del>
            <w:r>
              <w:rPr>
                <w:rFonts w:ascii="Times New Roman" w:hAnsi="Times New Roman" w:cs="Times New Roman"/>
                <w:sz w:val="20"/>
                <w:szCs w:val="20"/>
              </w:rPr>
              <w:t xml:space="preserve"> and </w:t>
            </w:r>
            <w:r w:rsidR="00FE7679">
              <w:rPr>
                <w:rFonts w:ascii="Times New Roman" w:hAnsi="Times New Roman" w:cs="Times New Roman"/>
                <w:sz w:val="20"/>
                <w:szCs w:val="20"/>
              </w:rPr>
              <w:t>plot</w:t>
            </w:r>
            <w:del w:id="11" w:author="Jonathan Doig" w:date="2018-04-12T15:38:00Z">
              <w:r w:rsidR="00FE7679" w:rsidDel="00A34CD7">
                <w:rPr>
                  <w:rFonts w:ascii="Times New Roman" w:hAnsi="Times New Roman" w:cs="Times New Roman"/>
                  <w:sz w:val="20"/>
                  <w:szCs w:val="20"/>
                </w:rPr>
                <w:delText>ting</w:delText>
              </w:r>
            </w:del>
            <w:r w:rsidR="00FE7679">
              <w:rPr>
                <w:rFonts w:ascii="Times New Roman" w:hAnsi="Times New Roman" w:cs="Times New Roman"/>
                <w:sz w:val="20"/>
                <w:szCs w:val="20"/>
              </w:rPr>
              <w:t>s.</w:t>
            </w:r>
          </w:p>
        </w:tc>
        <w:tc>
          <w:tcPr>
            <w:tcW w:w="850" w:type="dxa"/>
            <w:tcBorders>
              <w:top w:val="single" w:sz="4" w:space="0" w:color="auto"/>
              <w:bottom w:val="single" w:sz="4" w:space="0" w:color="auto"/>
            </w:tcBorders>
            <w:vAlign w:val="center"/>
          </w:tcPr>
          <w:p w14:paraId="7E5E39B8" w14:textId="77777777" w:rsidR="004F6CEB" w:rsidRPr="004F6CEB" w:rsidRDefault="004F6CEB" w:rsidP="00EC2B31">
            <w:pPr>
              <w:jc w:val="right"/>
              <w:rPr>
                <w:rFonts w:ascii="Times New Roman" w:hAnsi="Times New Roman" w:cs="Times New Roman"/>
                <w:sz w:val="20"/>
                <w:szCs w:val="20"/>
              </w:rPr>
            </w:pPr>
            <w:r>
              <w:rPr>
                <w:rFonts w:ascii="Times New Roman" w:hAnsi="Times New Roman" w:cs="Times New Roman"/>
                <w:sz w:val="20"/>
                <w:szCs w:val="20"/>
              </w:rPr>
              <w:t>40%</w:t>
            </w:r>
          </w:p>
        </w:tc>
      </w:tr>
    </w:tbl>
    <w:p w14:paraId="4DD0448E" w14:textId="77777777" w:rsidR="00C2695D" w:rsidRPr="004F6CEB" w:rsidRDefault="00C2695D" w:rsidP="00FE7679">
      <w:pPr>
        <w:spacing w:after="120" w:line="240" w:lineRule="auto"/>
        <w:rPr>
          <w:rFonts w:ascii="Times New Roman" w:hAnsi="Times New Roman" w:cs="Times New Roman"/>
        </w:rPr>
      </w:pPr>
    </w:p>
    <w:p w14:paraId="49E2D0EE" w14:textId="77777777" w:rsidR="00C2695D" w:rsidRDefault="00FE7679" w:rsidP="00EC2B31">
      <w:pPr>
        <w:spacing w:after="120" w:line="240" w:lineRule="auto"/>
        <w:jc w:val="both"/>
        <w:rPr>
          <w:rFonts w:ascii="Times New Roman" w:hAnsi="Times New Roman" w:cs="Times New Roman"/>
        </w:rPr>
      </w:pPr>
      <w:r>
        <w:rPr>
          <w:rFonts w:ascii="Times New Roman" w:hAnsi="Times New Roman" w:cs="Times New Roman"/>
        </w:rPr>
        <w:t>Assignment 1 is provided to you as a Jupyter Notebook and should be completed in that format.</w:t>
      </w:r>
    </w:p>
    <w:p w14:paraId="1D761008" w14:textId="77777777" w:rsidR="00EC2B31" w:rsidRDefault="00EC2B31" w:rsidP="00EC2B31">
      <w:pPr>
        <w:spacing w:after="120" w:line="240" w:lineRule="auto"/>
        <w:jc w:val="both"/>
        <w:rPr>
          <w:rFonts w:ascii="Times New Roman" w:hAnsi="Times New Roman" w:cs="Times New Roman"/>
        </w:rPr>
      </w:pPr>
    </w:p>
    <w:p w14:paraId="5551C704" w14:textId="77777777" w:rsidR="00FE7679" w:rsidRDefault="00FE7679" w:rsidP="00EC2B31">
      <w:pPr>
        <w:spacing w:after="120" w:line="240" w:lineRule="auto"/>
        <w:jc w:val="both"/>
        <w:rPr>
          <w:rFonts w:ascii="Times New Roman" w:hAnsi="Times New Roman" w:cs="Times New Roman"/>
        </w:rPr>
      </w:pPr>
      <w:r>
        <w:rPr>
          <w:rFonts w:ascii="Times New Roman" w:hAnsi="Times New Roman" w:cs="Times New Roman"/>
        </w:rPr>
        <w:t>The Assignment consists of 4 exercises which together cover the course learning outcomes. By developing those exercises, you will demonstrate the knowledge and skills acquired during the first block of classes.</w:t>
      </w:r>
    </w:p>
    <w:p w14:paraId="3D4CC290" w14:textId="77777777" w:rsidR="00FE7679" w:rsidRPr="00933DED" w:rsidRDefault="00FE7679" w:rsidP="00EC2B31">
      <w:pPr>
        <w:spacing w:after="120" w:line="240" w:lineRule="auto"/>
        <w:jc w:val="both"/>
        <w:rPr>
          <w:rFonts w:ascii="Times New Roman" w:hAnsi="Times New Roman" w:cs="Times New Roman"/>
          <w:b/>
        </w:rPr>
      </w:pPr>
      <w:r w:rsidRPr="00933DED">
        <w:rPr>
          <w:rFonts w:ascii="Times New Roman" w:hAnsi="Times New Roman" w:cs="Times New Roman"/>
          <w:b/>
        </w:rPr>
        <w:t>Exercise 1 (10%):</w:t>
      </w:r>
    </w:p>
    <w:p w14:paraId="44D0ED8C" w14:textId="172F6101" w:rsidR="00FE7679" w:rsidRDefault="00FE7679" w:rsidP="00EC2B31">
      <w:pPr>
        <w:spacing w:after="120" w:line="240" w:lineRule="auto"/>
        <w:jc w:val="both"/>
        <w:rPr>
          <w:rFonts w:ascii="Times New Roman" w:hAnsi="Times New Roman" w:cs="Times New Roman"/>
        </w:rPr>
      </w:pPr>
      <w:r>
        <w:rPr>
          <w:rFonts w:ascii="Times New Roman" w:hAnsi="Times New Roman" w:cs="Times New Roman"/>
        </w:rPr>
        <w:t xml:space="preserve">In this exercise you will be given a piece of code in Python. You are asked to </w:t>
      </w:r>
      <w:r w:rsidR="003F79D1">
        <w:rPr>
          <w:rFonts w:ascii="Times New Roman" w:hAnsi="Times New Roman" w:cs="Times New Roman"/>
        </w:rPr>
        <w:t xml:space="preserve">carefully read the code and then </w:t>
      </w:r>
      <w:r>
        <w:rPr>
          <w:rFonts w:ascii="Times New Roman" w:hAnsi="Times New Roman" w:cs="Times New Roman"/>
        </w:rPr>
        <w:t>explain what this code does</w:t>
      </w:r>
      <w:ins w:id="12" w:author="Jonathan Doig" w:date="2018-04-12T15:42:00Z">
        <w:r w:rsidR="00D70B30">
          <w:rPr>
            <w:rFonts w:ascii="Times New Roman" w:hAnsi="Times New Roman" w:cs="Times New Roman"/>
          </w:rPr>
          <w:t xml:space="preserve"> by addmign </w:t>
        </w:r>
      </w:ins>
      <w:del w:id="13" w:author="Jonathan Doig" w:date="2018-04-12T15:39:00Z">
        <w:r w:rsidDel="00501A4A">
          <w:rPr>
            <w:rFonts w:ascii="Times New Roman" w:hAnsi="Times New Roman" w:cs="Times New Roman"/>
          </w:rPr>
          <w:delText>/perform</w:delText>
        </w:r>
      </w:del>
      <w:del w:id="14" w:author="Jonathan Doig" w:date="2018-04-12T15:42:00Z">
        <w:r w:rsidDel="00D70B30">
          <w:rPr>
            <w:rFonts w:ascii="Times New Roman" w:hAnsi="Times New Roman" w:cs="Times New Roman"/>
          </w:rPr>
          <w:delText xml:space="preserve">. For this, please </w:delText>
        </w:r>
      </w:del>
      <w:ins w:id="15" w:author="Jonathan Doig" w:date="2018-04-12T15:42:00Z">
        <w:r w:rsidR="00B95CE9">
          <w:rPr>
            <w:rFonts w:ascii="Times New Roman" w:hAnsi="Times New Roman" w:cs="Times New Roman"/>
          </w:rPr>
          <w:t xml:space="preserve"> </w:t>
        </w:r>
      </w:ins>
      <w:del w:id="16" w:author="Jonathan Doig" w:date="2018-04-12T15:42:00Z">
        <w:r w:rsidDel="00B95CE9">
          <w:rPr>
            <w:rFonts w:ascii="Times New Roman" w:hAnsi="Times New Roman" w:cs="Times New Roman"/>
          </w:rPr>
          <w:delText>use the ‘</w:delText>
        </w:r>
      </w:del>
      <w:r>
        <w:rPr>
          <w:rFonts w:ascii="Times New Roman" w:hAnsi="Times New Roman" w:cs="Times New Roman"/>
        </w:rPr>
        <w:t>comment</w:t>
      </w:r>
      <w:ins w:id="17" w:author="Jonathan Doig" w:date="2018-04-12T15:42:00Z">
        <w:r w:rsidR="00B95CE9">
          <w:rPr>
            <w:rFonts w:ascii="Times New Roman" w:hAnsi="Times New Roman" w:cs="Times New Roman"/>
          </w:rPr>
          <w:t xml:space="preserve">s to </w:t>
        </w:r>
      </w:ins>
      <w:del w:id="18" w:author="Jonathan Doig" w:date="2018-04-12T15:42:00Z">
        <w:r w:rsidDel="00B95CE9">
          <w:rPr>
            <w:rFonts w:ascii="Times New Roman" w:hAnsi="Times New Roman" w:cs="Times New Roman"/>
          </w:rPr>
          <w:delText xml:space="preserve">’ format in the </w:delText>
        </w:r>
      </w:del>
      <w:ins w:id="19" w:author="Jonathan Doig" w:date="2018-04-12T15:42:00Z">
        <w:r w:rsidR="00D70B30">
          <w:rPr>
            <w:rFonts w:ascii="Times New Roman" w:hAnsi="Times New Roman" w:cs="Times New Roman"/>
          </w:rPr>
          <w:t xml:space="preserve">the </w:t>
        </w:r>
        <w:r w:rsidR="00B95CE9">
          <w:rPr>
            <w:rFonts w:ascii="Times New Roman" w:hAnsi="Times New Roman" w:cs="Times New Roman"/>
          </w:rPr>
          <w:t>code</w:t>
        </w:r>
      </w:ins>
      <w:del w:id="20" w:author="Jonathan Doig" w:date="2018-04-12T15:42:00Z">
        <w:r w:rsidDel="00D70B30">
          <w:rPr>
            <w:rFonts w:ascii="Times New Roman" w:hAnsi="Times New Roman" w:cs="Times New Roman"/>
          </w:rPr>
          <w:delText>notebook to add your response</w:delText>
        </w:r>
      </w:del>
      <w:r>
        <w:rPr>
          <w:rFonts w:ascii="Times New Roman" w:hAnsi="Times New Roman" w:cs="Times New Roman"/>
        </w:rPr>
        <w:t>.</w:t>
      </w:r>
      <w:r w:rsidR="003F79D1">
        <w:rPr>
          <w:rFonts w:ascii="Times New Roman" w:hAnsi="Times New Roman" w:cs="Times New Roman"/>
        </w:rPr>
        <w:t xml:space="preserve"> This exercise tests your understanding of the structure and syntax of </w:t>
      </w:r>
      <w:ins w:id="21" w:author="Jonathan Doig" w:date="2018-04-12T15:39:00Z">
        <w:r w:rsidR="00CB0176">
          <w:rPr>
            <w:rFonts w:ascii="Times New Roman" w:hAnsi="Times New Roman" w:cs="Times New Roman"/>
          </w:rPr>
          <w:t xml:space="preserve">the </w:t>
        </w:r>
      </w:ins>
      <w:r w:rsidR="003F79D1">
        <w:rPr>
          <w:rFonts w:ascii="Times New Roman" w:hAnsi="Times New Roman" w:cs="Times New Roman"/>
        </w:rPr>
        <w:t>Python programming language.</w:t>
      </w:r>
    </w:p>
    <w:p w14:paraId="1E35E888" w14:textId="77777777" w:rsidR="00FE7679" w:rsidRPr="00933DED" w:rsidRDefault="00FE7679" w:rsidP="00EC2B31">
      <w:pPr>
        <w:spacing w:after="120" w:line="240" w:lineRule="auto"/>
        <w:jc w:val="both"/>
        <w:rPr>
          <w:rFonts w:ascii="Times New Roman" w:hAnsi="Times New Roman" w:cs="Times New Roman"/>
          <w:b/>
        </w:rPr>
      </w:pPr>
      <w:r w:rsidRPr="00933DED">
        <w:rPr>
          <w:rFonts w:ascii="Times New Roman" w:hAnsi="Times New Roman" w:cs="Times New Roman"/>
          <w:b/>
        </w:rPr>
        <w:t>Exercise 2 (20%):</w:t>
      </w:r>
    </w:p>
    <w:p w14:paraId="152666A0" w14:textId="01632956" w:rsidR="003F79D1" w:rsidRDefault="00FE7679" w:rsidP="00EC2B31">
      <w:pPr>
        <w:spacing w:after="120" w:line="240" w:lineRule="auto"/>
        <w:jc w:val="both"/>
        <w:rPr>
          <w:rFonts w:ascii="Times New Roman" w:hAnsi="Times New Roman" w:cs="Times New Roman"/>
        </w:rPr>
      </w:pPr>
      <w:r>
        <w:rPr>
          <w:rFonts w:ascii="Times New Roman" w:hAnsi="Times New Roman" w:cs="Times New Roman"/>
        </w:rPr>
        <w:t xml:space="preserve">In this exercise you will be given </w:t>
      </w:r>
      <w:r w:rsidR="00D314D0">
        <w:rPr>
          <w:rFonts w:ascii="Times New Roman" w:hAnsi="Times New Roman" w:cs="Times New Roman"/>
        </w:rPr>
        <w:t>three</w:t>
      </w:r>
      <w:r>
        <w:rPr>
          <w:rFonts w:ascii="Times New Roman" w:hAnsi="Times New Roman" w:cs="Times New Roman"/>
        </w:rPr>
        <w:t xml:space="preserve"> piece</w:t>
      </w:r>
      <w:r w:rsidR="00D314D0">
        <w:rPr>
          <w:rFonts w:ascii="Times New Roman" w:hAnsi="Times New Roman" w:cs="Times New Roman"/>
        </w:rPr>
        <w:t>s</w:t>
      </w:r>
      <w:r>
        <w:rPr>
          <w:rFonts w:ascii="Times New Roman" w:hAnsi="Times New Roman" w:cs="Times New Roman"/>
        </w:rPr>
        <w:t xml:space="preserve"> of code in Python with </w:t>
      </w:r>
      <w:r w:rsidR="00D314D0">
        <w:rPr>
          <w:rFonts w:ascii="Times New Roman" w:hAnsi="Times New Roman" w:cs="Times New Roman"/>
        </w:rPr>
        <w:t xml:space="preserve">some </w:t>
      </w:r>
      <w:r>
        <w:rPr>
          <w:rFonts w:ascii="Times New Roman" w:hAnsi="Times New Roman" w:cs="Times New Roman"/>
        </w:rPr>
        <w:t xml:space="preserve">errors, and a set of values for variables. You are asked to (a) identify the errors; (b) add </w:t>
      </w:r>
      <w:del w:id="22" w:author="Jonathan Doig" w:date="2018-04-12T15:43:00Z">
        <w:r w:rsidDel="00AF305B">
          <w:rPr>
            <w:rFonts w:ascii="Times New Roman" w:hAnsi="Times New Roman" w:cs="Times New Roman"/>
          </w:rPr>
          <w:delText>a ‘</w:delText>
        </w:r>
      </w:del>
      <w:r>
        <w:rPr>
          <w:rFonts w:ascii="Times New Roman" w:hAnsi="Times New Roman" w:cs="Times New Roman"/>
        </w:rPr>
        <w:t>comment</w:t>
      </w:r>
      <w:ins w:id="23" w:author="Jonathan Doig" w:date="2018-04-12T15:43:00Z">
        <w:r w:rsidR="00AF305B">
          <w:rPr>
            <w:rFonts w:ascii="Times New Roman" w:hAnsi="Times New Roman" w:cs="Times New Roman"/>
          </w:rPr>
          <w:t>s</w:t>
        </w:r>
      </w:ins>
      <w:del w:id="24" w:author="Jonathan Doig" w:date="2018-04-12T15:43:00Z">
        <w:r w:rsidDel="00AF305B">
          <w:rPr>
            <w:rFonts w:ascii="Times New Roman" w:hAnsi="Times New Roman" w:cs="Times New Roman"/>
          </w:rPr>
          <w:delText>’</w:delText>
        </w:r>
      </w:del>
      <w:r>
        <w:rPr>
          <w:rFonts w:ascii="Times New Roman" w:hAnsi="Times New Roman" w:cs="Times New Roman"/>
        </w:rPr>
        <w:t xml:space="preserve"> </w:t>
      </w:r>
      <w:ins w:id="25" w:author="Jonathan Doig" w:date="2018-04-12T15:43:00Z">
        <w:r w:rsidR="00AF305B">
          <w:rPr>
            <w:rFonts w:ascii="Times New Roman" w:hAnsi="Times New Roman" w:cs="Times New Roman"/>
          </w:rPr>
          <w:t xml:space="preserve">to the code </w:t>
        </w:r>
      </w:ins>
      <w:r>
        <w:rPr>
          <w:rFonts w:ascii="Times New Roman" w:hAnsi="Times New Roman" w:cs="Times New Roman"/>
        </w:rPr>
        <w:t>explaining the type</w:t>
      </w:r>
      <w:ins w:id="26" w:author="Jonathan Doig" w:date="2018-04-12T15:39:00Z">
        <w:r w:rsidR="00CB0176">
          <w:rPr>
            <w:rFonts w:ascii="Times New Roman" w:hAnsi="Times New Roman" w:cs="Times New Roman"/>
          </w:rPr>
          <w:t>s</w:t>
        </w:r>
      </w:ins>
      <w:r>
        <w:rPr>
          <w:rFonts w:ascii="Times New Roman" w:hAnsi="Times New Roman" w:cs="Times New Roman"/>
        </w:rPr>
        <w:t xml:space="preserve"> of error</w:t>
      </w:r>
      <w:ins w:id="27" w:author="Jonathan Doig" w:date="2018-04-12T15:39:00Z">
        <w:r w:rsidR="00CB0176">
          <w:rPr>
            <w:rFonts w:ascii="Times New Roman" w:hAnsi="Times New Roman" w:cs="Times New Roman"/>
          </w:rPr>
          <w:t>s</w:t>
        </w:r>
      </w:ins>
      <w:r>
        <w:rPr>
          <w:rFonts w:ascii="Times New Roman" w:hAnsi="Times New Roman" w:cs="Times New Roman"/>
        </w:rPr>
        <w:t xml:space="preserve"> found; (c) fix the error</w:t>
      </w:r>
      <w:ins w:id="28" w:author="Jonathan Doig" w:date="2018-04-12T15:39:00Z">
        <w:r w:rsidR="00CB0176">
          <w:rPr>
            <w:rFonts w:ascii="Times New Roman" w:hAnsi="Times New Roman" w:cs="Times New Roman"/>
          </w:rPr>
          <w:t>s</w:t>
        </w:r>
      </w:ins>
      <w:r>
        <w:rPr>
          <w:rFonts w:ascii="Times New Roman" w:hAnsi="Times New Roman" w:cs="Times New Roman"/>
        </w:rPr>
        <w:t xml:space="preserve">; (d) run the corrected code with the given values for variables; and (e) </w:t>
      </w:r>
      <w:commentRangeStart w:id="29"/>
      <w:ins w:id="30" w:author="Jonathan Doig" w:date="2018-04-12T15:44:00Z">
        <w:r w:rsidR="00E15684" w:rsidRPr="00E15684">
          <w:rPr>
            <w:rFonts w:ascii="Times New Roman" w:hAnsi="Times New Roman" w:cs="Times New Roman"/>
          </w:rPr>
          <w:t>save the notebook with the code run, so the output is included in the notebook</w:t>
        </w:r>
        <w:commentRangeEnd w:id="29"/>
        <w:r w:rsidR="00342317">
          <w:rPr>
            <w:rStyle w:val="CommentReference"/>
          </w:rPr>
          <w:commentReference w:id="29"/>
        </w:r>
      </w:ins>
      <w:del w:id="31" w:author="Jonathan Doig" w:date="2018-04-12T15:44:00Z">
        <w:r w:rsidDel="00E15684">
          <w:rPr>
            <w:rFonts w:ascii="Times New Roman" w:hAnsi="Times New Roman" w:cs="Times New Roman"/>
          </w:rPr>
          <w:delText>add a ‘comment’ with the result of the code for those variable values</w:delText>
        </w:r>
      </w:del>
      <w:r>
        <w:rPr>
          <w:rFonts w:ascii="Times New Roman" w:hAnsi="Times New Roman" w:cs="Times New Roman"/>
        </w:rPr>
        <w:t>.</w:t>
      </w:r>
      <w:r w:rsidR="003F79D1">
        <w:rPr>
          <w:rFonts w:ascii="Times New Roman" w:hAnsi="Times New Roman" w:cs="Times New Roman"/>
        </w:rPr>
        <w:t xml:space="preserve"> This exercise tests your understanding of the structure and syntax of </w:t>
      </w:r>
      <w:ins w:id="32" w:author="Jonathan Doig" w:date="2018-04-12T15:41:00Z">
        <w:r w:rsidR="00203525">
          <w:rPr>
            <w:rFonts w:ascii="Times New Roman" w:hAnsi="Times New Roman" w:cs="Times New Roman"/>
          </w:rPr>
          <w:t xml:space="preserve">the </w:t>
        </w:r>
      </w:ins>
      <w:r w:rsidR="003F79D1">
        <w:rPr>
          <w:rFonts w:ascii="Times New Roman" w:hAnsi="Times New Roman" w:cs="Times New Roman"/>
        </w:rPr>
        <w:t>Python programming language</w:t>
      </w:r>
      <w:del w:id="33" w:author="Jonathan Doig" w:date="2018-04-12T15:41:00Z">
        <w:r w:rsidR="003F79D1" w:rsidDel="00203525">
          <w:rPr>
            <w:rFonts w:ascii="Times New Roman" w:hAnsi="Times New Roman" w:cs="Times New Roman"/>
          </w:rPr>
          <w:delText>,</w:delText>
        </w:r>
      </w:del>
      <w:r w:rsidR="003F79D1">
        <w:rPr>
          <w:rFonts w:ascii="Times New Roman" w:hAnsi="Times New Roman" w:cs="Times New Roman"/>
        </w:rPr>
        <w:t xml:space="preserve"> and your capacity to manipulate it.</w:t>
      </w:r>
    </w:p>
    <w:p w14:paraId="7D3BCAF5" w14:textId="77777777" w:rsidR="003F79D1" w:rsidRPr="00933DED" w:rsidRDefault="003F79D1" w:rsidP="00EC2B31">
      <w:pPr>
        <w:spacing w:after="120" w:line="240" w:lineRule="auto"/>
        <w:jc w:val="both"/>
        <w:rPr>
          <w:rFonts w:ascii="Times New Roman" w:hAnsi="Times New Roman" w:cs="Times New Roman"/>
          <w:b/>
        </w:rPr>
      </w:pPr>
      <w:r w:rsidRPr="00933DED">
        <w:rPr>
          <w:rFonts w:ascii="Times New Roman" w:hAnsi="Times New Roman" w:cs="Times New Roman"/>
          <w:b/>
        </w:rPr>
        <w:t>Exercise 3 (30%):</w:t>
      </w:r>
    </w:p>
    <w:p w14:paraId="79E61A1A" w14:textId="0AD36544" w:rsidR="00933DED" w:rsidRDefault="003F79D1" w:rsidP="00EC2B31">
      <w:pPr>
        <w:spacing w:after="120" w:line="240" w:lineRule="auto"/>
        <w:jc w:val="both"/>
        <w:rPr>
          <w:rFonts w:ascii="Times New Roman" w:hAnsi="Times New Roman" w:cs="Times New Roman"/>
        </w:rPr>
      </w:pPr>
      <w:r>
        <w:rPr>
          <w:rFonts w:ascii="Times New Roman" w:hAnsi="Times New Roman" w:cs="Times New Roman"/>
        </w:rPr>
        <w:t>In this exercise you will be given a dataset and three questions</w:t>
      </w:r>
      <w:r w:rsidR="00933DED">
        <w:rPr>
          <w:rFonts w:ascii="Times New Roman" w:hAnsi="Times New Roman" w:cs="Times New Roman"/>
        </w:rPr>
        <w:t xml:space="preserve"> (10% for each question). You are asked to answer those questions through data analysis in Python</w:t>
      </w:r>
      <w:del w:id="34" w:author="Jonathan Doig" w:date="2018-04-12T15:41:00Z">
        <w:r w:rsidR="00933DED" w:rsidDel="00203525">
          <w:rPr>
            <w:rFonts w:ascii="Times New Roman" w:hAnsi="Times New Roman" w:cs="Times New Roman"/>
          </w:rPr>
          <w:delText xml:space="preserve"> programming language</w:delText>
        </w:r>
      </w:del>
      <w:r w:rsidR="00933DED">
        <w:rPr>
          <w:rFonts w:ascii="Times New Roman" w:hAnsi="Times New Roman" w:cs="Times New Roman"/>
        </w:rPr>
        <w:t>. You can re-use and adapt code in Python learned in class to develop your analysis and obtain responses to the questions. You must include the code</w:t>
      </w:r>
      <w:del w:id="35" w:author="Jonathan Doig" w:date="2018-04-12T15:41:00Z">
        <w:r w:rsidR="00933DED" w:rsidDel="00B95CE9">
          <w:rPr>
            <w:rFonts w:ascii="Times New Roman" w:hAnsi="Times New Roman" w:cs="Times New Roman"/>
          </w:rPr>
          <w:delText>s</w:delText>
        </w:r>
      </w:del>
      <w:r w:rsidR="00933DED">
        <w:rPr>
          <w:rFonts w:ascii="Times New Roman" w:hAnsi="Times New Roman" w:cs="Times New Roman"/>
        </w:rPr>
        <w:t xml:space="preserve"> in the notebook</w:t>
      </w:r>
      <w:del w:id="36" w:author="Jonathan Doig" w:date="2018-04-12T15:41:00Z">
        <w:r w:rsidR="00933DED" w:rsidDel="00B95CE9">
          <w:rPr>
            <w:rFonts w:ascii="Times New Roman" w:hAnsi="Times New Roman" w:cs="Times New Roman"/>
          </w:rPr>
          <w:delText>,</w:delText>
        </w:r>
      </w:del>
      <w:r w:rsidR="00933DED">
        <w:rPr>
          <w:rFonts w:ascii="Times New Roman" w:hAnsi="Times New Roman" w:cs="Times New Roman"/>
        </w:rPr>
        <w:t xml:space="preserve"> and use </w:t>
      </w:r>
      <w:del w:id="37" w:author="Jonathan Doig" w:date="2018-04-12T15:41:00Z">
        <w:r w:rsidR="00933DED" w:rsidDel="00B95CE9">
          <w:rPr>
            <w:rFonts w:ascii="Times New Roman" w:hAnsi="Times New Roman" w:cs="Times New Roman"/>
          </w:rPr>
          <w:delText>‘</w:delText>
        </w:r>
      </w:del>
      <w:r w:rsidR="00933DED">
        <w:rPr>
          <w:rFonts w:ascii="Times New Roman" w:hAnsi="Times New Roman" w:cs="Times New Roman"/>
        </w:rPr>
        <w:t>comments</w:t>
      </w:r>
      <w:del w:id="38" w:author="Jonathan Doig" w:date="2018-04-12T15:41:00Z">
        <w:r w:rsidR="00933DED" w:rsidDel="00B95CE9">
          <w:rPr>
            <w:rFonts w:ascii="Times New Roman" w:hAnsi="Times New Roman" w:cs="Times New Roman"/>
          </w:rPr>
          <w:delText>’</w:delText>
        </w:r>
      </w:del>
      <w:r w:rsidR="00933DED">
        <w:rPr>
          <w:rFonts w:ascii="Times New Roman" w:hAnsi="Times New Roman" w:cs="Times New Roman"/>
        </w:rPr>
        <w:t xml:space="preserve"> </w:t>
      </w:r>
      <w:ins w:id="39" w:author="Jonathan Doig" w:date="2018-04-12T15:42:00Z">
        <w:r w:rsidR="00B95CE9">
          <w:rPr>
            <w:rFonts w:ascii="Times New Roman" w:hAnsi="Times New Roman" w:cs="Times New Roman"/>
          </w:rPr>
          <w:t xml:space="preserve">in the code </w:t>
        </w:r>
      </w:ins>
      <w:r w:rsidR="00933DED">
        <w:rPr>
          <w:rFonts w:ascii="Times New Roman" w:hAnsi="Times New Roman" w:cs="Times New Roman"/>
        </w:rPr>
        <w:t>to describe the sequence of procedures and the results obtained for each question. This exercise tests your understanding of Python structure and syntax and your ability to re-use and adapt code</w:t>
      </w:r>
      <w:del w:id="40" w:author="Jonathan Doig" w:date="2018-04-12T15:45:00Z">
        <w:r w:rsidR="00933DED" w:rsidDel="003954D9">
          <w:rPr>
            <w:rFonts w:ascii="Times New Roman" w:hAnsi="Times New Roman" w:cs="Times New Roman"/>
          </w:rPr>
          <w:delText>s</w:delText>
        </w:r>
      </w:del>
      <w:r w:rsidR="00933DED">
        <w:rPr>
          <w:rFonts w:ascii="Times New Roman" w:hAnsi="Times New Roman" w:cs="Times New Roman"/>
        </w:rPr>
        <w:t xml:space="preserve"> for different purposes.</w:t>
      </w:r>
    </w:p>
    <w:p w14:paraId="0B845674" w14:textId="77777777" w:rsidR="00933DED" w:rsidRPr="00933DED" w:rsidRDefault="00933DED" w:rsidP="00EC2B31">
      <w:pPr>
        <w:spacing w:after="120" w:line="240" w:lineRule="auto"/>
        <w:jc w:val="both"/>
        <w:rPr>
          <w:rFonts w:ascii="Times New Roman" w:hAnsi="Times New Roman" w:cs="Times New Roman"/>
          <w:b/>
        </w:rPr>
      </w:pPr>
      <w:r w:rsidRPr="00933DED">
        <w:rPr>
          <w:rFonts w:ascii="Times New Roman" w:hAnsi="Times New Roman" w:cs="Times New Roman"/>
          <w:b/>
        </w:rPr>
        <w:t>Exercise 4 (40%):</w:t>
      </w:r>
    </w:p>
    <w:p w14:paraId="6EF54F1E" w14:textId="7C86D143" w:rsidR="003F79D1" w:rsidRDefault="00933DED" w:rsidP="00EC2B31">
      <w:pPr>
        <w:spacing w:after="120" w:line="240" w:lineRule="auto"/>
        <w:jc w:val="both"/>
        <w:rPr>
          <w:rFonts w:ascii="Times New Roman" w:hAnsi="Times New Roman" w:cs="Times New Roman"/>
        </w:rPr>
      </w:pPr>
      <w:r>
        <w:rPr>
          <w:rFonts w:ascii="Times New Roman" w:hAnsi="Times New Roman" w:cs="Times New Roman"/>
        </w:rPr>
        <w:t xml:space="preserve">In this exercise you will be asked to </w:t>
      </w:r>
      <w:r w:rsidR="00304CDD">
        <w:rPr>
          <w:rFonts w:ascii="Times New Roman" w:hAnsi="Times New Roman" w:cs="Times New Roman"/>
        </w:rPr>
        <w:t xml:space="preserve">(a) retrieve a dataset from </w:t>
      </w:r>
      <w:ins w:id="41" w:author="Jonathan Doig" w:date="2018-04-12T15:45:00Z">
        <w:r w:rsidR="003954D9">
          <w:rPr>
            <w:rFonts w:ascii="Times New Roman" w:hAnsi="Times New Roman" w:cs="Times New Roman"/>
          </w:rPr>
          <w:t xml:space="preserve">the </w:t>
        </w:r>
      </w:ins>
      <w:r w:rsidR="00304CDD">
        <w:rPr>
          <w:rFonts w:ascii="Times New Roman" w:hAnsi="Times New Roman" w:cs="Times New Roman"/>
        </w:rPr>
        <w:t xml:space="preserve">CityData web repository, (b) write </w:t>
      </w:r>
      <w:del w:id="42" w:author="Jonathan Doig" w:date="2018-04-12T15:45:00Z">
        <w:r w:rsidR="00304CDD" w:rsidDel="003954D9">
          <w:rPr>
            <w:rFonts w:ascii="Times New Roman" w:hAnsi="Times New Roman" w:cs="Times New Roman"/>
          </w:rPr>
          <w:delText xml:space="preserve">a </w:delText>
        </w:r>
      </w:del>
      <w:r w:rsidR="00304CDD">
        <w:rPr>
          <w:rFonts w:ascii="Times New Roman" w:hAnsi="Times New Roman" w:cs="Times New Roman"/>
        </w:rPr>
        <w:t>code to answer 2 questions, and (c) write code to develop plots to support your answers. Your code will be based on the learning in class</w:t>
      </w:r>
      <w:del w:id="43" w:author="Jonathan Doig" w:date="2018-04-12T15:45:00Z">
        <w:r w:rsidR="00304CDD" w:rsidDel="00732209">
          <w:rPr>
            <w:rFonts w:ascii="Times New Roman" w:hAnsi="Times New Roman" w:cs="Times New Roman"/>
          </w:rPr>
          <w:delText>, but</w:delText>
        </w:r>
      </w:del>
      <w:ins w:id="44" w:author="Jonathan Doig" w:date="2018-04-12T15:45:00Z">
        <w:r w:rsidR="00732209">
          <w:rPr>
            <w:rFonts w:ascii="Times New Roman" w:hAnsi="Times New Roman" w:cs="Times New Roman"/>
          </w:rPr>
          <w:t>;</w:t>
        </w:r>
      </w:ins>
      <w:r w:rsidR="00304CDD">
        <w:rPr>
          <w:rFonts w:ascii="Times New Roman" w:hAnsi="Times New Roman" w:cs="Times New Roman"/>
        </w:rPr>
        <w:t xml:space="preserve"> it will involve not only adaptation of existing code</w:t>
      </w:r>
      <w:del w:id="45" w:author="Jonathan Doig" w:date="2018-04-12T15:45:00Z">
        <w:r w:rsidR="00304CDD" w:rsidDel="003954D9">
          <w:rPr>
            <w:rFonts w:ascii="Times New Roman" w:hAnsi="Times New Roman" w:cs="Times New Roman"/>
          </w:rPr>
          <w:delText>s</w:delText>
        </w:r>
      </w:del>
      <w:r w:rsidR="00304CDD">
        <w:rPr>
          <w:rFonts w:ascii="Times New Roman" w:hAnsi="Times New Roman" w:cs="Times New Roman"/>
        </w:rPr>
        <w:t xml:space="preserve">, but also your first endeavour in developing your own code. </w:t>
      </w:r>
      <w:del w:id="46" w:author="Jonathan Doig" w:date="2018-04-12T15:46:00Z">
        <w:r w:rsidR="00304CDD" w:rsidDel="00732209">
          <w:rPr>
            <w:rFonts w:ascii="Times New Roman" w:hAnsi="Times New Roman" w:cs="Times New Roman"/>
          </w:rPr>
          <w:delText>Use ‘c</w:delText>
        </w:r>
      </w:del>
      <w:ins w:id="47" w:author="Jonathan Doig" w:date="2018-04-12T15:46:00Z">
        <w:r w:rsidR="00732209">
          <w:rPr>
            <w:rFonts w:ascii="Times New Roman" w:hAnsi="Times New Roman" w:cs="Times New Roman"/>
          </w:rPr>
          <w:t>C</w:t>
        </w:r>
      </w:ins>
      <w:r w:rsidR="00304CDD">
        <w:rPr>
          <w:rFonts w:ascii="Times New Roman" w:hAnsi="Times New Roman" w:cs="Times New Roman"/>
        </w:rPr>
        <w:t>omment</w:t>
      </w:r>
      <w:ins w:id="48" w:author="Jonathan Doig" w:date="2018-04-12T15:46:00Z">
        <w:r w:rsidR="00732209">
          <w:rPr>
            <w:rFonts w:ascii="Times New Roman" w:hAnsi="Times New Roman" w:cs="Times New Roman"/>
          </w:rPr>
          <w:t xml:space="preserve"> your code</w:t>
        </w:r>
      </w:ins>
      <w:del w:id="49" w:author="Jonathan Doig" w:date="2018-04-12T15:46:00Z">
        <w:r w:rsidR="00304CDD" w:rsidDel="00732209">
          <w:rPr>
            <w:rFonts w:ascii="Times New Roman" w:hAnsi="Times New Roman" w:cs="Times New Roman"/>
          </w:rPr>
          <w:delText>s’</w:delText>
        </w:r>
      </w:del>
      <w:r w:rsidR="00304CDD">
        <w:rPr>
          <w:rFonts w:ascii="Times New Roman" w:hAnsi="Times New Roman" w:cs="Times New Roman"/>
        </w:rPr>
        <w:t xml:space="preserve"> to describe your sequence of procedures, results, plots, and insights. This exercise tests your ability to </w:t>
      </w:r>
      <w:ins w:id="50" w:author="Jonathan Doig" w:date="2018-04-12T15:46:00Z">
        <w:r w:rsidR="00BA7212">
          <w:rPr>
            <w:rFonts w:ascii="Times New Roman" w:hAnsi="Times New Roman" w:cs="Times New Roman"/>
          </w:rPr>
          <w:t xml:space="preserve">use </w:t>
        </w:r>
        <w:r w:rsidR="00BA7212">
          <w:rPr>
            <w:rFonts w:ascii="Times New Roman" w:hAnsi="Times New Roman" w:cs="Times New Roman"/>
          </w:rPr>
          <w:t>Python programming</w:t>
        </w:r>
        <w:r w:rsidR="00BA7212">
          <w:rPr>
            <w:rFonts w:ascii="Times New Roman" w:hAnsi="Times New Roman" w:cs="Times New Roman"/>
          </w:rPr>
          <w:t xml:space="preserve"> to </w:t>
        </w:r>
        <w:r w:rsidR="00732209">
          <w:rPr>
            <w:rFonts w:ascii="Times New Roman" w:hAnsi="Times New Roman" w:cs="Times New Roman"/>
          </w:rPr>
          <w:t xml:space="preserve">explore </w:t>
        </w:r>
      </w:ins>
      <w:ins w:id="51" w:author="Jonathan Doig" w:date="2018-04-12T15:47:00Z">
        <w:r w:rsidR="00036AE5">
          <w:rPr>
            <w:rFonts w:ascii="Times New Roman" w:hAnsi="Times New Roman" w:cs="Times New Roman"/>
          </w:rPr>
          <w:t xml:space="preserve">and visualise </w:t>
        </w:r>
      </w:ins>
      <w:ins w:id="52" w:author="Jonathan Doig" w:date="2018-04-12T15:46:00Z">
        <w:r w:rsidR="00BA7212">
          <w:rPr>
            <w:rFonts w:ascii="Times New Roman" w:hAnsi="Times New Roman" w:cs="Times New Roman"/>
          </w:rPr>
          <w:t>data</w:t>
        </w:r>
      </w:ins>
      <w:ins w:id="53" w:author="Jonathan Doig" w:date="2018-04-12T15:47:00Z">
        <w:r w:rsidR="00BA7212">
          <w:rPr>
            <w:rFonts w:ascii="Times New Roman" w:hAnsi="Times New Roman" w:cs="Times New Roman"/>
          </w:rPr>
          <w:t xml:space="preserve"> and </w:t>
        </w:r>
        <w:r w:rsidR="00036AE5">
          <w:rPr>
            <w:rFonts w:ascii="Times New Roman" w:hAnsi="Times New Roman" w:cs="Times New Roman"/>
          </w:rPr>
          <w:t xml:space="preserve">gain insights to </w:t>
        </w:r>
        <w:r w:rsidR="00BA7212">
          <w:rPr>
            <w:rFonts w:ascii="Times New Roman" w:hAnsi="Times New Roman" w:cs="Times New Roman"/>
          </w:rPr>
          <w:t>answer questions</w:t>
        </w:r>
      </w:ins>
      <w:del w:id="54" w:author="Jonathan Doig" w:date="2018-04-12T15:46:00Z">
        <w:r w:rsidR="00304CDD" w:rsidDel="00BA7212">
          <w:rPr>
            <w:rFonts w:ascii="Times New Roman" w:hAnsi="Times New Roman" w:cs="Times New Roman"/>
          </w:rPr>
          <w:delText>code in Python for specific purposes</w:delText>
        </w:r>
      </w:del>
      <w:r w:rsidR="00304CDD">
        <w:rPr>
          <w:rFonts w:ascii="Times New Roman" w:hAnsi="Times New Roman" w:cs="Times New Roman"/>
        </w:rPr>
        <w:t>.</w:t>
      </w:r>
    </w:p>
    <w:p w14:paraId="53E92DD4" w14:textId="77777777" w:rsidR="00A31BF7" w:rsidRPr="00D00B50" w:rsidRDefault="00A31BF7" w:rsidP="00EC2B31">
      <w:pPr>
        <w:spacing w:after="120" w:line="240" w:lineRule="auto"/>
        <w:jc w:val="both"/>
        <w:rPr>
          <w:rFonts w:ascii="Times New Roman" w:hAnsi="Times New Roman" w:cs="Times New Roman"/>
          <w:b/>
        </w:rPr>
      </w:pPr>
      <w:commentRangeStart w:id="55"/>
      <w:r w:rsidRPr="00D00B50">
        <w:rPr>
          <w:rFonts w:ascii="Times New Roman" w:hAnsi="Times New Roman" w:cs="Times New Roman"/>
          <w:b/>
        </w:rPr>
        <w:lastRenderedPageBreak/>
        <w:t>Exercise 1:</w:t>
      </w:r>
      <w:commentRangeEnd w:id="55"/>
      <w:r w:rsidR="00E456F8">
        <w:rPr>
          <w:rStyle w:val="CommentReference"/>
        </w:rPr>
        <w:commentReference w:id="55"/>
      </w:r>
    </w:p>
    <w:p w14:paraId="339008A4" w14:textId="1DB15D47" w:rsidR="00A31BF7" w:rsidRPr="00EC0D40" w:rsidRDefault="00AD0A17" w:rsidP="00EC2B31">
      <w:pPr>
        <w:spacing w:after="120" w:line="240" w:lineRule="auto"/>
        <w:jc w:val="both"/>
        <w:rPr>
          <w:rFonts w:ascii="Times New Roman" w:hAnsi="Times New Roman" w:cs="Times New Roman"/>
          <w:i/>
          <w:color w:val="FF0000"/>
        </w:rPr>
      </w:pPr>
      <w:r w:rsidRPr="00EC0D40">
        <w:rPr>
          <w:rFonts w:ascii="Times New Roman" w:hAnsi="Times New Roman" w:cs="Times New Roman"/>
          <w:i/>
          <w:color w:val="FF0000"/>
        </w:rPr>
        <w:t xml:space="preserve">Code that </w:t>
      </w:r>
      <w:r w:rsidR="00FA5F74" w:rsidRPr="00EC0D40">
        <w:rPr>
          <w:rFonts w:ascii="Times New Roman" w:hAnsi="Times New Roman" w:cs="Times New Roman"/>
          <w:i/>
          <w:color w:val="FF0000"/>
        </w:rPr>
        <w:t xml:space="preserve">(a) </w:t>
      </w:r>
      <w:r w:rsidRPr="00EC0D40">
        <w:rPr>
          <w:rFonts w:ascii="Times New Roman" w:hAnsi="Times New Roman" w:cs="Times New Roman"/>
          <w:i/>
          <w:color w:val="FF0000"/>
        </w:rPr>
        <w:t>reads a file</w:t>
      </w:r>
      <w:r w:rsidR="00FA5F74" w:rsidRPr="00EC0D40">
        <w:rPr>
          <w:rFonts w:ascii="Times New Roman" w:hAnsi="Times New Roman" w:cs="Times New Roman"/>
          <w:i/>
          <w:color w:val="FF0000"/>
        </w:rPr>
        <w:t xml:space="preserve"> (Census table of population by SA2 for the whole</w:t>
      </w:r>
      <w:ins w:id="56" w:author="Jonathan Doig" w:date="2018-04-12T15:48:00Z">
        <w:r w:rsidR="00EB19AF">
          <w:rPr>
            <w:rFonts w:ascii="Times New Roman" w:hAnsi="Times New Roman" w:cs="Times New Roman"/>
            <w:i/>
            <w:color w:val="FF0000"/>
          </w:rPr>
          <w:t xml:space="preserve"> of</w:t>
        </w:r>
      </w:ins>
      <w:r w:rsidR="00FA5F74" w:rsidRPr="00EC0D40">
        <w:rPr>
          <w:rFonts w:ascii="Times New Roman" w:hAnsi="Times New Roman" w:cs="Times New Roman"/>
          <w:i/>
          <w:color w:val="FF0000"/>
        </w:rPr>
        <w:t xml:space="preserve"> NSW)</w:t>
      </w:r>
      <w:r w:rsidRPr="00EC0D40">
        <w:rPr>
          <w:rFonts w:ascii="Times New Roman" w:hAnsi="Times New Roman" w:cs="Times New Roman"/>
          <w:i/>
          <w:color w:val="FF0000"/>
        </w:rPr>
        <w:t xml:space="preserve">, then </w:t>
      </w:r>
      <w:r w:rsidR="00FA5F74" w:rsidRPr="00EC0D40">
        <w:rPr>
          <w:rFonts w:ascii="Times New Roman" w:hAnsi="Times New Roman" w:cs="Times New Roman"/>
          <w:i/>
          <w:color w:val="FF0000"/>
        </w:rPr>
        <w:t xml:space="preserve">(b) </w:t>
      </w:r>
      <w:r w:rsidRPr="00EC0D40">
        <w:rPr>
          <w:rFonts w:ascii="Times New Roman" w:hAnsi="Times New Roman" w:cs="Times New Roman"/>
          <w:i/>
          <w:color w:val="FF0000"/>
        </w:rPr>
        <w:t>select</w:t>
      </w:r>
      <w:r w:rsidR="00FA5F74" w:rsidRPr="00EC0D40">
        <w:rPr>
          <w:rFonts w:ascii="Times New Roman" w:hAnsi="Times New Roman" w:cs="Times New Roman"/>
          <w:i/>
          <w:color w:val="FF0000"/>
        </w:rPr>
        <w:t>s</w:t>
      </w:r>
      <w:r w:rsidRPr="00EC0D40">
        <w:rPr>
          <w:rFonts w:ascii="Times New Roman" w:hAnsi="Times New Roman" w:cs="Times New Roman"/>
          <w:i/>
          <w:color w:val="FF0000"/>
        </w:rPr>
        <w:t xml:space="preserve"> records which satisfy a condition</w:t>
      </w:r>
      <w:r w:rsidR="00FA5F74" w:rsidRPr="00EC0D40">
        <w:rPr>
          <w:rFonts w:ascii="Times New Roman" w:hAnsi="Times New Roman" w:cs="Times New Roman"/>
          <w:i/>
          <w:color w:val="FF0000"/>
        </w:rPr>
        <w:t xml:space="preserve"> (SA2s in Greater Sydney)</w:t>
      </w:r>
      <w:r w:rsidRPr="00EC0D40">
        <w:rPr>
          <w:rFonts w:ascii="Times New Roman" w:hAnsi="Times New Roman" w:cs="Times New Roman"/>
          <w:i/>
          <w:color w:val="FF0000"/>
        </w:rPr>
        <w:t xml:space="preserve">, and then </w:t>
      </w:r>
      <w:r w:rsidR="00FA5F74" w:rsidRPr="00EC0D40">
        <w:rPr>
          <w:rFonts w:ascii="Times New Roman" w:hAnsi="Times New Roman" w:cs="Times New Roman"/>
          <w:i/>
          <w:color w:val="FF0000"/>
        </w:rPr>
        <w:t xml:space="preserve">(c) counts the number of SA2s in greater Sydney, (d) sums the total population in those SA2s, (e) identifies the 10 most populated SA2s, and (f) calculates the proportion of the population </w:t>
      </w:r>
      <w:r w:rsidR="00D00B50" w:rsidRPr="00EC0D40">
        <w:rPr>
          <w:rFonts w:ascii="Times New Roman" w:hAnsi="Times New Roman" w:cs="Times New Roman"/>
          <w:i/>
          <w:color w:val="FF0000"/>
        </w:rPr>
        <w:t>of</w:t>
      </w:r>
      <w:r w:rsidR="00FA5F74" w:rsidRPr="00EC0D40">
        <w:rPr>
          <w:rFonts w:ascii="Times New Roman" w:hAnsi="Times New Roman" w:cs="Times New Roman"/>
          <w:i/>
          <w:color w:val="FF0000"/>
        </w:rPr>
        <w:t xml:space="preserve"> Greater Sydney </w:t>
      </w:r>
      <w:r w:rsidR="00D00B50" w:rsidRPr="00EC0D40">
        <w:rPr>
          <w:rFonts w:ascii="Times New Roman" w:hAnsi="Times New Roman" w:cs="Times New Roman"/>
          <w:i/>
          <w:color w:val="FF0000"/>
        </w:rPr>
        <w:t>which lives in the 10 most populated SA2s.</w:t>
      </w:r>
    </w:p>
    <w:p w14:paraId="37A84143" w14:textId="77777777" w:rsidR="00D00B50" w:rsidRPr="00EC0D40" w:rsidRDefault="00D314D0" w:rsidP="00EC2B31">
      <w:pPr>
        <w:spacing w:after="120" w:line="240" w:lineRule="auto"/>
        <w:jc w:val="both"/>
        <w:rPr>
          <w:rFonts w:ascii="Times New Roman" w:hAnsi="Times New Roman" w:cs="Times New Roman"/>
          <w:i/>
          <w:color w:val="FF0000"/>
        </w:rPr>
      </w:pPr>
      <w:r>
        <w:rPr>
          <w:rFonts w:ascii="Times New Roman" w:hAnsi="Times New Roman" w:cs="Times New Roman"/>
          <w:i/>
          <w:color w:val="FF0000"/>
        </w:rPr>
        <w:t>We need to w</w:t>
      </w:r>
      <w:r w:rsidR="00D00B50" w:rsidRPr="00EC0D40">
        <w:rPr>
          <w:rFonts w:ascii="Times New Roman" w:hAnsi="Times New Roman" w:cs="Times New Roman"/>
          <w:i/>
          <w:color w:val="FF0000"/>
        </w:rPr>
        <w:t>rite code in Python with clear file and variable names, but without comments (students should add comments).</w:t>
      </w:r>
    </w:p>
    <w:p w14:paraId="4CDC7E55" w14:textId="77777777" w:rsidR="00657F6D" w:rsidRDefault="00657F6D" w:rsidP="00D00B50">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rPr>
      </w:pPr>
    </w:p>
    <w:p w14:paraId="41E7584C" w14:textId="77777777" w:rsidR="007814FF" w:rsidRDefault="00657F6D" w:rsidP="00D00B50">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rPr>
      </w:pPr>
      <w:r>
        <w:rPr>
          <w:rFonts w:ascii="Times New Roman" w:hAnsi="Times New Roman" w:cs="Times New Roman"/>
        </w:rPr>
        <w:t xml:space="preserve"> </w:t>
      </w:r>
    </w:p>
    <w:p w14:paraId="63333825" w14:textId="77777777" w:rsidR="00D00B50" w:rsidRDefault="00D00B50" w:rsidP="00EC2B31">
      <w:pPr>
        <w:spacing w:after="120" w:line="240" w:lineRule="auto"/>
        <w:jc w:val="both"/>
        <w:rPr>
          <w:rFonts w:ascii="Times New Roman" w:hAnsi="Times New Roman" w:cs="Times New Roman"/>
        </w:rPr>
      </w:pPr>
    </w:p>
    <w:p w14:paraId="3EFDC9CB" w14:textId="77777777" w:rsidR="00D00B50" w:rsidRPr="00B1600D" w:rsidRDefault="00D00B50" w:rsidP="00EC2B31">
      <w:pPr>
        <w:spacing w:after="120" w:line="240" w:lineRule="auto"/>
        <w:jc w:val="both"/>
        <w:rPr>
          <w:rFonts w:ascii="Times New Roman" w:hAnsi="Times New Roman" w:cs="Times New Roman"/>
          <w:b/>
        </w:rPr>
      </w:pPr>
      <w:r w:rsidRPr="00B1600D">
        <w:rPr>
          <w:rFonts w:ascii="Times New Roman" w:hAnsi="Times New Roman" w:cs="Times New Roman"/>
          <w:b/>
        </w:rPr>
        <w:t>Exercise 2:</w:t>
      </w:r>
    </w:p>
    <w:p w14:paraId="29334F3B" w14:textId="77777777" w:rsidR="00EC0D40" w:rsidRDefault="00A31BF7" w:rsidP="00EC2B31">
      <w:pPr>
        <w:spacing w:after="120" w:line="240" w:lineRule="auto"/>
        <w:jc w:val="both"/>
        <w:rPr>
          <w:rFonts w:ascii="Times New Roman" w:hAnsi="Times New Roman" w:cs="Times New Roman"/>
        </w:rPr>
      </w:pPr>
      <w:r>
        <w:rPr>
          <w:rFonts w:ascii="Times New Roman" w:hAnsi="Times New Roman" w:cs="Times New Roman"/>
        </w:rPr>
        <w:t xml:space="preserve">Exercise 2(a): </w:t>
      </w:r>
    </w:p>
    <w:p w14:paraId="30736626" w14:textId="77777777" w:rsidR="00A31BF7" w:rsidRPr="00EC0D40" w:rsidRDefault="00AD0A17" w:rsidP="00EC2B31">
      <w:pPr>
        <w:spacing w:after="120" w:line="240" w:lineRule="auto"/>
        <w:jc w:val="both"/>
        <w:rPr>
          <w:rFonts w:ascii="Times New Roman" w:hAnsi="Times New Roman" w:cs="Times New Roman"/>
          <w:i/>
          <w:color w:val="FF0000"/>
        </w:rPr>
      </w:pPr>
      <w:r w:rsidRPr="00EC0D40">
        <w:rPr>
          <w:rFonts w:ascii="Times New Roman" w:hAnsi="Times New Roman" w:cs="Times New Roman"/>
          <w:i/>
          <w:color w:val="FF0000"/>
        </w:rPr>
        <w:t>Code with syntax error (capitalisation/spelling error of name of variable)</w:t>
      </w:r>
    </w:p>
    <w:p w14:paraId="56227FDE" w14:textId="77777777" w:rsidR="00EC0D40" w:rsidRDefault="00EC0D40" w:rsidP="00EC0D40">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rPr>
      </w:pPr>
    </w:p>
    <w:p w14:paraId="04904D1B" w14:textId="77777777" w:rsidR="00EC0D40" w:rsidRDefault="00EC0D40" w:rsidP="00EC0D40">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rPr>
      </w:pPr>
    </w:p>
    <w:p w14:paraId="2EEAB60A" w14:textId="77777777" w:rsidR="00EC0D40" w:rsidRDefault="00A31BF7" w:rsidP="00EC2B31">
      <w:pPr>
        <w:spacing w:after="120" w:line="240" w:lineRule="auto"/>
        <w:jc w:val="both"/>
        <w:rPr>
          <w:rFonts w:ascii="Times New Roman" w:hAnsi="Times New Roman" w:cs="Times New Roman"/>
        </w:rPr>
      </w:pPr>
      <w:r>
        <w:rPr>
          <w:rFonts w:ascii="Times New Roman" w:hAnsi="Times New Roman" w:cs="Times New Roman"/>
        </w:rPr>
        <w:t xml:space="preserve">Exercise 2(b): </w:t>
      </w:r>
    </w:p>
    <w:p w14:paraId="7D565E11" w14:textId="77777777" w:rsidR="00A31BF7" w:rsidRPr="00EC0D40" w:rsidRDefault="00AD0A17" w:rsidP="00EC2B31">
      <w:pPr>
        <w:spacing w:after="120" w:line="240" w:lineRule="auto"/>
        <w:jc w:val="both"/>
        <w:rPr>
          <w:rFonts w:ascii="Times New Roman" w:hAnsi="Times New Roman" w:cs="Times New Roman"/>
          <w:i/>
          <w:color w:val="FF0000"/>
        </w:rPr>
      </w:pPr>
      <w:r w:rsidRPr="00EC0D40">
        <w:rPr>
          <w:rFonts w:ascii="Times New Roman" w:hAnsi="Times New Roman" w:cs="Times New Roman"/>
          <w:i/>
          <w:color w:val="FF0000"/>
        </w:rPr>
        <w:t>Code with syntax error (= and = =)</w:t>
      </w:r>
    </w:p>
    <w:p w14:paraId="7563BA78" w14:textId="77777777" w:rsidR="00EC0D40" w:rsidRDefault="00EC0D40" w:rsidP="00EC0D40">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rPr>
      </w:pPr>
    </w:p>
    <w:p w14:paraId="0DF57705" w14:textId="77777777" w:rsidR="00EC0D40" w:rsidRDefault="00EC0D40" w:rsidP="00EC0D40">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rPr>
      </w:pPr>
    </w:p>
    <w:p w14:paraId="1CE3C42C" w14:textId="77777777" w:rsidR="00EC0D40" w:rsidRDefault="00944357" w:rsidP="00EC2B31">
      <w:pPr>
        <w:spacing w:after="120" w:line="240" w:lineRule="auto"/>
        <w:jc w:val="both"/>
        <w:rPr>
          <w:rFonts w:ascii="Times New Roman" w:hAnsi="Times New Roman" w:cs="Times New Roman"/>
        </w:rPr>
      </w:pPr>
      <w:commentRangeStart w:id="57"/>
      <w:r>
        <w:rPr>
          <w:rFonts w:ascii="Times New Roman" w:hAnsi="Times New Roman" w:cs="Times New Roman"/>
        </w:rPr>
        <w:t>Exercise 2(c):</w:t>
      </w:r>
      <w:commentRangeEnd w:id="57"/>
      <w:r w:rsidR="00547EEE">
        <w:rPr>
          <w:rStyle w:val="CommentReference"/>
        </w:rPr>
        <w:commentReference w:id="57"/>
      </w:r>
      <w:r>
        <w:rPr>
          <w:rFonts w:ascii="Times New Roman" w:hAnsi="Times New Roman" w:cs="Times New Roman"/>
        </w:rPr>
        <w:t xml:space="preserve"> </w:t>
      </w:r>
    </w:p>
    <w:p w14:paraId="68E99F27" w14:textId="77777777" w:rsidR="00944357" w:rsidRPr="00EC0D40" w:rsidRDefault="00AD0A17" w:rsidP="00EC2B31">
      <w:pPr>
        <w:spacing w:after="120" w:line="240" w:lineRule="auto"/>
        <w:jc w:val="both"/>
        <w:rPr>
          <w:rFonts w:ascii="Times New Roman" w:hAnsi="Times New Roman" w:cs="Times New Roman"/>
          <w:i/>
          <w:color w:val="FF0000"/>
        </w:rPr>
      </w:pPr>
      <w:r w:rsidRPr="00EC0D40">
        <w:rPr>
          <w:rFonts w:ascii="Times New Roman" w:hAnsi="Times New Roman" w:cs="Times New Roman"/>
          <w:i/>
          <w:color w:val="FF0000"/>
        </w:rPr>
        <w:t>Code with logic error (equation and brackets)</w:t>
      </w:r>
      <w:r w:rsidR="00EC0D40">
        <w:rPr>
          <w:rFonts w:ascii="Times New Roman" w:hAnsi="Times New Roman" w:cs="Times New Roman"/>
          <w:i/>
          <w:color w:val="FF0000"/>
        </w:rPr>
        <w:t xml:space="preserve"> … For example, the conversion of Celsius </w:t>
      </w:r>
      <w:r w:rsidR="00557553">
        <w:rPr>
          <w:rFonts w:ascii="Times New Roman" w:hAnsi="Times New Roman" w:cs="Times New Roman"/>
          <w:i/>
          <w:color w:val="FF0000"/>
        </w:rPr>
        <w:t>to Fahrenheit</w:t>
      </w:r>
      <w:r w:rsidR="00EC0D40">
        <w:rPr>
          <w:rFonts w:ascii="Times New Roman" w:hAnsi="Times New Roman" w:cs="Times New Roman"/>
          <w:i/>
          <w:color w:val="FF0000"/>
        </w:rPr>
        <w:t xml:space="preserve"> follow</w:t>
      </w:r>
      <w:r w:rsidR="00557553">
        <w:rPr>
          <w:rFonts w:ascii="Times New Roman" w:hAnsi="Times New Roman" w:cs="Times New Roman"/>
          <w:i/>
          <w:color w:val="FF0000"/>
        </w:rPr>
        <w:t>s</w:t>
      </w:r>
      <w:r w:rsidR="00EC0D40">
        <w:rPr>
          <w:rFonts w:ascii="Times New Roman" w:hAnsi="Times New Roman" w:cs="Times New Roman"/>
          <w:i/>
          <w:color w:val="FF0000"/>
        </w:rPr>
        <w:t xml:space="preserve"> the function F = C * 1.8 + 32 … </w:t>
      </w:r>
      <w:r w:rsidR="00557553">
        <w:rPr>
          <w:rFonts w:ascii="Times New Roman" w:hAnsi="Times New Roman" w:cs="Times New Roman"/>
          <w:i/>
          <w:color w:val="FF0000"/>
        </w:rPr>
        <w:t>so 40 degrees Celsius equal 104 Fahrenheit, and 10 degrees Celsis equals 50 F. Write the code with the following wrong equation: F = C * (1.8 + 32) …</w:t>
      </w:r>
    </w:p>
    <w:p w14:paraId="658B8CD5" w14:textId="77777777" w:rsidR="00EC0D40" w:rsidRDefault="00EC0D40" w:rsidP="00EC0D40">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rPr>
      </w:pPr>
    </w:p>
    <w:p w14:paraId="35A6B646" w14:textId="77777777" w:rsidR="00EC0D40" w:rsidRDefault="00EC0D40" w:rsidP="00EC0D40">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rPr>
      </w:pPr>
    </w:p>
    <w:p w14:paraId="57AB6EAD" w14:textId="77777777" w:rsidR="00A31BF7" w:rsidRDefault="00A31BF7" w:rsidP="00EC2B31">
      <w:pPr>
        <w:spacing w:after="120" w:line="240" w:lineRule="auto"/>
        <w:jc w:val="both"/>
        <w:rPr>
          <w:rFonts w:ascii="Times New Roman" w:hAnsi="Times New Roman" w:cs="Times New Roman"/>
        </w:rPr>
      </w:pPr>
    </w:p>
    <w:p w14:paraId="66C1B51E" w14:textId="77777777" w:rsidR="00A31BF7" w:rsidRPr="00EC0D40" w:rsidRDefault="00A31BF7" w:rsidP="00EC2B31">
      <w:pPr>
        <w:spacing w:after="120" w:line="240" w:lineRule="auto"/>
        <w:jc w:val="both"/>
        <w:rPr>
          <w:rFonts w:ascii="Times New Roman" w:hAnsi="Times New Roman" w:cs="Times New Roman"/>
          <w:b/>
        </w:rPr>
      </w:pPr>
      <w:r w:rsidRPr="00EC0D40">
        <w:rPr>
          <w:rFonts w:ascii="Times New Roman" w:hAnsi="Times New Roman" w:cs="Times New Roman"/>
          <w:b/>
        </w:rPr>
        <w:t xml:space="preserve">Exercise 3: </w:t>
      </w:r>
      <w:r w:rsidR="00185198" w:rsidRPr="00185198">
        <w:rPr>
          <w:rFonts w:ascii="Times New Roman" w:hAnsi="Times New Roman" w:cs="Times New Roman"/>
          <w:b/>
          <w:highlight w:val="magenta"/>
        </w:rPr>
        <w:t>RIDERLOG EXs</w:t>
      </w:r>
    </w:p>
    <w:p w14:paraId="304E2AAC" w14:textId="19929AF4" w:rsidR="004C79A3" w:rsidRPr="001B4331" w:rsidRDefault="009C05FD" w:rsidP="00EC2B31">
      <w:pPr>
        <w:spacing w:after="120" w:line="240" w:lineRule="auto"/>
        <w:jc w:val="both"/>
        <w:rPr>
          <w:rFonts w:ascii="Times New Roman" w:hAnsi="Times New Roman" w:cs="Times New Roman"/>
          <w:i/>
        </w:rPr>
      </w:pPr>
      <w:commentRangeStart w:id="58"/>
      <w:r w:rsidRPr="001B4331">
        <w:rPr>
          <w:rFonts w:ascii="Times New Roman" w:hAnsi="Times New Roman" w:cs="Times New Roman"/>
          <w:i/>
        </w:rPr>
        <w:t xml:space="preserve">Opal data </w:t>
      </w:r>
      <w:commentRangeEnd w:id="58"/>
      <w:r w:rsidR="00E77BCC">
        <w:rPr>
          <w:rStyle w:val="CommentReference"/>
        </w:rPr>
        <w:commentReference w:id="58"/>
      </w:r>
      <w:r w:rsidRPr="001B4331">
        <w:rPr>
          <w:rFonts w:ascii="Times New Roman" w:hAnsi="Times New Roman" w:cs="Times New Roman"/>
          <w:i/>
        </w:rPr>
        <w:t>is provided containing records of location of tap on and tap off in NSW by time (15 min interval) mode of public transport, weekday, etc.</w:t>
      </w:r>
      <w:r w:rsidR="00494664">
        <w:rPr>
          <w:rFonts w:ascii="Times New Roman" w:hAnsi="Times New Roman" w:cs="Times New Roman"/>
          <w:i/>
        </w:rPr>
        <w:t xml:space="preserve"> Write </w:t>
      </w:r>
      <w:del w:id="59" w:author="Jonathan Doig" w:date="2018-04-12T15:52:00Z">
        <w:r w:rsidR="00494664" w:rsidDel="004D020D">
          <w:rPr>
            <w:rFonts w:ascii="Times New Roman" w:hAnsi="Times New Roman" w:cs="Times New Roman"/>
            <w:i/>
          </w:rPr>
          <w:delText xml:space="preserve">a </w:delText>
        </w:r>
      </w:del>
      <w:r w:rsidR="00494664">
        <w:rPr>
          <w:rFonts w:ascii="Times New Roman" w:hAnsi="Times New Roman" w:cs="Times New Roman"/>
          <w:i/>
        </w:rPr>
        <w:t>code to perform the tasks below, adding comments along your code, indicating tasks being performed</w:t>
      </w:r>
      <w:del w:id="60" w:author="Jonathan Doig" w:date="2018-04-12T15:52:00Z">
        <w:r w:rsidR="00494664" w:rsidDel="004D020D">
          <w:rPr>
            <w:rFonts w:ascii="Times New Roman" w:hAnsi="Times New Roman" w:cs="Times New Roman"/>
            <w:i/>
          </w:rPr>
          <w:delText xml:space="preserve"> and results obtained</w:delText>
        </w:r>
      </w:del>
      <w:r w:rsidR="00494664">
        <w:rPr>
          <w:rFonts w:ascii="Times New Roman" w:hAnsi="Times New Roman" w:cs="Times New Roman"/>
          <w:i/>
        </w:rPr>
        <w:t>.</w:t>
      </w:r>
      <w:ins w:id="61" w:author="Jonathan Doig" w:date="2018-04-12T15:52:00Z">
        <w:r w:rsidR="00EC77D6">
          <w:rPr>
            <w:rFonts w:ascii="Times New Roman" w:hAnsi="Times New Roman" w:cs="Times New Roman"/>
            <w:i/>
          </w:rPr>
          <w:t xml:space="preserve"> Run the code and save the notebook with the outputs shown. Add mark</w:t>
        </w:r>
      </w:ins>
      <w:ins w:id="62" w:author="Jonathan Doig" w:date="2018-04-12T15:53:00Z">
        <w:r w:rsidR="00EC77D6">
          <w:rPr>
            <w:rFonts w:ascii="Times New Roman" w:hAnsi="Times New Roman" w:cs="Times New Roman"/>
            <w:i/>
          </w:rPr>
          <w:t>down cells to explain the outputs.</w:t>
        </w:r>
      </w:ins>
    </w:p>
    <w:p w14:paraId="41C7DC1B" w14:textId="77777777" w:rsidR="009C05FD" w:rsidRPr="001B4331" w:rsidRDefault="009C05FD" w:rsidP="00EC2B31">
      <w:pPr>
        <w:spacing w:after="120" w:line="240" w:lineRule="auto"/>
        <w:jc w:val="both"/>
        <w:rPr>
          <w:rFonts w:ascii="Times New Roman" w:hAnsi="Times New Roman" w:cs="Times New Roman"/>
          <w:i/>
        </w:rPr>
      </w:pPr>
      <w:r w:rsidRPr="001B4331">
        <w:rPr>
          <w:rFonts w:ascii="Times New Roman" w:hAnsi="Times New Roman" w:cs="Times New Roman"/>
          <w:i/>
        </w:rPr>
        <w:t xml:space="preserve">Load </w:t>
      </w:r>
      <w:r w:rsidR="00487CDA" w:rsidRPr="001B4331">
        <w:rPr>
          <w:rFonts w:ascii="Times New Roman" w:hAnsi="Times New Roman" w:cs="Times New Roman"/>
          <w:i/>
        </w:rPr>
        <w:t>this file in your J</w:t>
      </w:r>
      <w:r w:rsidRPr="001B4331">
        <w:rPr>
          <w:rFonts w:ascii="Times New Roman" w:hAnsi="Times New Roman" w:cs="Times New Roman"/>
          <w:i/>
        </w:rPr>
        <w:t>upyter notebook and answer the following questions:</w:t>
      </w:r>
    </w:p>
    <w:p w14:paraId="2B53C68F" w14:textId="65544D5B" w:rsidR="009C05FD" w:rsidRPr="001B4331" w:rsidRDefault="009C05FD" w:rsidP="00EC2B31">
      <w:pPr>
        <w:spacing w:after="120" w:line="240" w:lineRule="auto"/>
        <w:jc w:val="both"/>
        <w:rPr>
          <w:rFonts w:ascii="Times New Roman" w:hAnsi="Times New Roman" w:cs="Times New Roman"/>
          <w:i/>
        </w:rPr>
      </w:pPr>
      <w:r w:rsidRPr="001B4331">
        <w:rPr>
          <w:rFonts w:ascii="Times New Roman" w:hAnsi="Times New Roman" w:cs="Times New Roman"/>
          <w:i/>
        </w:rPr>
        <w:t xml:space="preserve">3a. How many records (rows) and attributes (columns) </w:t>
      </w:r>
      <w:ins w:id="63" w:author="Jonathan Doig" w:date="2018-04-12T15:53:00Z">
        <w:r w:rsidR="00F176C6">
          <w:rPr>
            <w:rFonts w:ascii="Times New Roman" w:hAnsi="Times New Roman" w:cs="Times New Roman"/>
            <w:i/>
          </w:rPr>
          <w:t xml:space="preserve">does </w:t>
        </w:r>
      </w:ins>
      <w:r w:rsidRPr="001B4331">
        <w:rPr>
          <w:rFonts w:ascii="Times New Roman" w:hAnsi="Times New Roman" w:cs="Times New Roman"/>
          <w:i/>
        </w:rPr>
        <w:t xml:space="preserve">this dataset </w:t>
      </w:r>
      <w:del w:id="64" w:author="Jonathan Doig" w:date="2018-04-12T15:53:00Z">
        <w:r w:rsidRPr="001B4331" w:rsidDel="00F176C6">
          <w:rPr>
            <w:rFonts w:ascii="Times New Roman" w:hAnsi="Times New Roman" w:cs="Times New Roman"/>
            <w:i/>
          </w:rPr>
          <w:delText>has</w:delText>
        </w:r>
      </w:del>
      <w:ins w:id="65" w:author="Jonathan Doig" w:date="2018-04-12T15:53:00Z">
        <w:r w:rsidR="00F176C6">
          <w:rPr>
            <w:rFonts w:ascii="Times New Roman" w:hAnsi="Times New Roman" w:cs="Times New Roman"/>
            <w:i/>
          </w:rPr>
          <w:t>have</w:t>
        </w:r>
      </w:ins>
      <w:r w:rsidRPr="001B4331">
        <w:rPr>
          <w:rFonts w:ascii="Times New Roman" w:hAnsi="Times New Roman" w:cs="Times New Roman"/>
          <w:i/>
        </w:rPr>
        <w:t>?</w:t>
      </w:r>
    </w:p>
    <w:p w14:paraId="47F5321E" w14:textId="7CDBFEC3" w:rsidR="009C05FD" w:rsidRPr="001B4331" w:rsidRDefault="009C05FD" w:rsidP="00EC2B31">
      <w:pPr>
        <w:spacing w:after="120" w:line="240" w:lineRule="auto"/>
        <w:jc w:val="both"/>
        <w:rPr>
          <w:rFonts w:ascii="Times New Roman" w:hAnsi="Times New Roman" w:cs="Times New Roman"/>
          <w:i/>
        </w:rPr>
      </w:pPr>
      <w:r w:rsidRPr="001B4331">
        <w:rPr>
          <w:rFonts w:ascii="Times New Roman" w:hAnsi="Times New Roman" w:cs="Times New Roman"/>
          <w:i/>
        </w:rPr>
        <w:t xml:space="preserve">3b. Visualise the </w:t>
      </w:r>
      <w:del w:id="66" w:author="Jonathan Doig" w:date="2018-04-12T15:53:00Z">
        <w:r w:rsidRPr="001B4331" w:rsidDel="00F176C6">
          <w:rPr>
            <w:rFonts w:ascii="Times New Roman" w:hAnsi="Times New Roman" w:cs="Times New Roman"/>
            <w:i/>
          </w:rPr>
          <w:delText xml:space="preserve">top </w:delText>
        </w:r>
      </w:del>
      <w:ins w:id="67" w:author="Jonathan Doig" w:date="2018-04-12T15:53:00Z">
        <w:r w:rsidR="00F176C6">
          <w:rPr>
            <w:rFonts w:ascii="Times New Roman" w:hAnsi="Times New Roman" w:cs="Times New Roman"/>
            <w:i/>
          </w:rPr>
          <w:t>first few</w:t>
        </w:r>
        <w:r w:rsidR="00F176C6" w:rsidRPr="001B4331">
          <w:rPr>
            <w:rFonts w:ascii="Times New Roman" w:hAnsi="Times New Roman" w:cs="Times New Roman"/>
            <w:i/>
          </w:rPr>
          <w:t xml:space="preserve"> </w:t>
        </w:r>
      </w:ins>
      <w:r w:rsidRPr="001B4331">
        <w:rPr>
          <w:rFonts w:ascii="Times New Roman" w:hAnsi="Times New Roman" w:cs="Times New Roman"/>
          <w:i/>
        </w:rPr>
        <w:t>records of this dataset, to understand the attributes available.</w:t>
      </w:r>
    </w:p>
    <w:p w14:paraId="24907E65" w14:textId="635BF8F4" w:rsidR="009C05FD" w:rsidRPr="001B4331" w:rsidRDefault="009C05FD" w:rsidP="00EC2B31">
      <w:pPr>
        <w:spacing w:after="120" w:line="240" w:lineRule="auto"/>
        <w:jc w:val="both"/>
        <w:rPr>
          <w:rFonts w:ascii="Times New Roman" w:hAnsi="Times New Roman" w:cs="Times New Roman"/>
          <w:i/>
        </w:rPr>
      </w:pPr>
      <w:r w:rsidRPr="001B4331">
        <w:rPr>
          <w:rFonts w:ascii="Times New Roman" w:hAnsi="Times New Roman" w:cs="Times New Roman"/>
          <w:i/>
        </w:rPr>
        <w:t xml:space="preserve">3c. Print the </w:t>
      </w:r>
      <w:r w:rsidR="00487CDA" w:rsidRPr="001B4331">
        <w:rPr>
          <w:rFonts w:ascii="Times New Roman" w:hAnsi="Times New Roman" w:cs="Times New Roman"/>
          <w:i/>
        </w:rPr>
        <w:t xml:space="preserve">list of </w:t>
      </w:r>
      <w:r w:rsidRPr="001B4331">
        <w:rPr>
          <w:rFonts w:ascii="Times New Roman" w:hAnsi="Times New Roman" w:cs="Times New Roman"/>
          <w:i/>
        </w:rPr>
        <w:t xml:space="preserve">unique </w:t>
      </w:r>
      <w:ins w:id="68" w:author="Jonathan Doig" w:date="2018-04-12T15:53:00Z">
        <w:r w:rsidR="002A02C8">
          <w:rPr>
            <w:rFonts w:ascii="Times New Roman" w:hAnsi="Times New Roman" w:cs="Times New Roman"/>
            <w:i/>
          </w:rPr>
          <w:t>m</w:t>
        </w:r>
      </w:ins>
      <w:del w:id="69" w:author="Jonathan Doig" w:date="2018-04-12T15:53:00Z">
        <w:r w:rsidRPr="001B4331" w:rsidDel="002A02C8">
          <w:rPr>
            <w:rFonts w:ascii="Times New Roman" w:hAnsi="Times New Roman" w:cs="Times New Roman"/>
            <w:i/>
          </w:rPr>
          <w:delText>M</w:delText>
        </w:r>
      </w:del>
      <w:r w:rsidRPr="001B4331">
        <w:rPr>
          <w:rFonts w:ascii="Times New Roman" w:hAnsi="Times New Roman" w:cs="Times New Roman"/>
          <w:i/>
        </w:rPr>
        <w:t>odes of transport in the dataset.</w:t>
      </w:r>
    </w:p>
    <w:p w14:paraId="564DA5D5" w14:textId="0D45766E" w:rsidR="00D343A8" w:rsidRDefault="00487CDA" w:rsidP="00EC2B31">
      <w:pPr>
        <w:spacing w:after="120" w:line="240" w:lineRule="auto"/>
        <w:jc w:val="both"/>
        <w:rPr>
          <w:rFonts w:ascii="Times New Roman" w:hAnsi="Times New Roman" w:cs="Times New Roman"/>
          <w:i/>
        </w:rPr>
      </w:pPr>
      <w:r w:rsidRPr="001B4331">
        <w:rPr>
          <w:rFonts w:ascii="Times New Roman" w:hAnsi="Times New Roman" w:cs="Times New Roman"/>
          <w:i/>
        </w:rPr>
        <w:t xml:space="preserve">3d. </w:t>
      </w:r>
      <w:r w:rsidR="005C1BF7">
        <w:rPr>
          <w:rFonts w:ascii="Times New Roman" w:hAnsi="Times New Roman" w:cs="Times New Roman"/>
          <w:i/>
        </w:rPr>
        <w:t xml:space="preserve">How </w:t>
      </w:r>
      <w:ins w:id="70" w:author="Jonathan Doig" w:date="2018-04-12T15:54:00Z">
        <w:r w:rsidR="002A02C8">
          <w:rPr>
            <w:rFonts w:ascii="Times New Roman" w:hAnsi="Times New Roman" w:cs="Times New Roman"/>
            <w:i/>
          </w:rPr>
          <w:t xml:space="preserve">are </w:t>
        </w:r>
      </w:ins>
      <w:r w:rsidR="005C1BF7">
        <w:rPr>
          <w:rFonts w:ascii="Times New Roman" w:hAnsi="Times New Roman" w:cs="Times New Roman"/>
          <w:i/>
        </w:rPr>
        <w:t xml:space="preserve">trips </w:t>
      </w:r>
      <w:del w:id="71" w:author="Jonathan Doig" w:date="2018-04-12T15:54:00Z">
        <w:r w:rsidR="005C1BF7" w:rsidDel="002A02C8">
          <w:rPr>
            <w:rFonts w:ascii="Times New Roman" w:hAnsi="Times New Roman" w:cs="Times New Roman"/>
            <w:i/>
          </w:rPr>
          <w:delText xml:space="preserve">are </w:delText>
        </w:r>
      </w:del>
      <w:r w:rsidR="005C1BF7">
        <w:rPr>
          <w:rFonts w:ascii="Times New Roman" w:hAnsi="Times New Roman" w:cs="Times New Roman"/>
          <w:i/>
        </w:rPr>
        <w:t>distributed by day of the week</w:t>
      </w:r>
      <w:r w:rsidRPr="001B4331">
        <w:rPr>
          <w:rFonts w:ascii="Times New Roman" w:hAnsi="Times New Roman" w:cs="Times New Roman"/>
          <w:i/>
        </w:rPr>
        <w:t>?</w:t>
      </w:r>
      <w:r w:rsidR="005C1BF7">
        <w:rPr>
          <w:rFonts w:ascii="Times New Roman" w:hAnsi="Times New Roman" w:cs="Times New Roman"/>
          <w:i/>
        </w:rPr>
        <w:t xml:space="preserve"> </w:t>
      </w:r>
    </w:p>
    <w:p w14:paraId="7BDFBE9B" w14:textId="0D006CF7" w:rsidR="00487CDA" w:rsidRPr="001B4331" w:rsidRDefault="00D343A8" w:rsidP="00EC2B31">
      <w:pPr>
        <w:spacing w:after="120" w:line="240" w:lineRule="auto"/>
        <w:jc w:val="both"/>
        <w:rPr>
          <w:rFonts w:ascii="Times New Roman" w:hAnsi="Times New Roman" w:cs="Times New Roman"/>
          <w:i/>
        </w:rPr>
      </w:pPr>
      <w:r>
        <w:rPr>
          <w:rFonts w:ascii="Times New Roman" w:hAnsi="Times New Roman" w:cs="Times New Roman"/>
          <w:i/>
        </w:rPr>
        <w:t xml:space="preserve">3e. </w:t>
      </w:r>
      <w:del w:id="72" w:author="Jonathan Doig" w:date="2018-04-12T15:54:00Z">
        <w:r w:rsidR="005C1BF7" w:rsidDel="00FE1367">
          <w:rPr>
            <w:rFonts w:ascii="Times New Roman" w:hAnsi="Times New Roman" w:cs="Times New Roman"/>
            <w:i/>
          </w:rPr>
          <w:delText xml:space="preserve">Show </w:delText>
        </w:r>
      </w:del>
      <w:ins w:id="73" w:author="Jonathan Doig" w:date="2018-04-12T15:54:00Z">
        <w:r w:rsidR="00FE1367">
          <w:rPr>
            <w:rFonts w:ascii="Times New Roman" w:hAnsi="Times New Roman" w:cs="Times New Roman"/>
            <w:i/>
          </w:rPr>
          <w:t xml:space="preserve">Plot the </w:t>
        </w:r>
      </w:ins>
      <w:r w:rsidR="005C1BF7">
        <w:rPr>
          <w:rFonts w:ascii="Times New Roman" w:hAnsi="Times New Roman" w:cs="Times New Roman"/>
          <w:i/>
        </w:rPr>
        <w:t xml:space="preserve">results </w:t>
      </w:r>
      <w:r>
        <w:rPr>
          <w:rFonts w:ascii="Times New Roman" w:hAnsi="Times New Roman" w:cs="Times New Roman"/>
          <w:i/>
        </w:rPr>
        <w:t xml:space="preserve">of </w:t>
      </w:r>
      <w:ins w:id="74" w:author="Jonathan Doig" w:date="2018-04-12T15:54:00Z">
        <w:r w:rsidR="00FE1367">
          <w:rPr>
            <w:rFonts w:ascii="Times New Roman" w:hAnsi="Times New Roman" w:cs="Times New Roman"/>
            <w:i/>
          </w:rPr>
          <w:t xml:space="preserve">question </w:t>
        </w:r>
      </w:ins>
      <w:r>
        <w:rPr>
          <w:rFonts w:ascii="Times New Roman" w:hAnsi="Times New Roman" w:cs="Times New Roman"/>
          <w:i/>
        </w:rPr>
        <w:t xml:space="preserve">3d </w:t>
      </w:r>
      <w:r w:rsidR="005C1BF7">
        <w:rPr>
          <w:rFonts w:ascii="Times New Roman" w:hAnsi="Times New Roman" w:cs="Times New Roman"/>
          <w:i/>
        </w:rPr>
        <w:t>as a bar chart.</w:t>
      </w:r>
    </w:p>
    <w:p w14:paraId="51A04588" w14:textId="2EBD8DC0" w:rsidR="009C05FD" w:rsidRPr="001B4331" w:rsidRDefault="009C05FD" w:rsidP="00EC2B31">
      <w:pPr>
        <w:spacing w:after="120" w:line="240" w:lineRule="auto"/>
        <w:jc w:val="both"/>
        <w:rPr>
          <w:rFonts w:ascii="Times New Roman" w:hAnsi="Times New Roman" w:cs="Times New Roman"/>
          <w:i/>
        </w:rPr>
      </w:pPr>
      <w:r w:rsidRPr="001B4331">
        <w:rPr>
          <w:rFonts w:ascii="Times New Roman" w:hAnsi="Times New Roman" w:cs="Times New Roman"/>
          <w:i/>
        </w:rPr>
        <w:t>3</w:t>
      </w:r>
      <w:r w:rsidR="00D343A8">
        <w:rPr>
          <w:rFonts w:ascii="Times New Roman" w:hAnsi="Times New Roman" w:cs="Times New Roman"/>
          <w:i/>
        </w:rPr>
        <w:t>f</w:t>
      </w:r>
      <w:r w:rsidRPr="001B4331">
        <w:rPr>
          <w:rFonts w:ascii="Times New Roman" w:hAnsi="Times New Roman" w:cs="Times New Roman"/>
          <w:i/>
        </w:rPr>
        <w:t xml:space="preserve">. How many trips are made weekly in NSW by </w:t>
      </w:r>
      <w:ins w:id="75" w:author="Jonathan Doig" w:date="2018-04-12T15:54:00Z">
        <w:r w:rsidR="00FE1367">
          <w:rPr>
            <w:rFonts w:ascii="Times New Roman" w:hAnsi="Times New Roman" w:cs="Times New Roman"/>
            <w:i/>
          </w:rPr>
          <w:t xml:space="preserve">each </w:t>
        </w:r>
      </w:ins>
      <w:r w:rsidRPr="001B4331">
        <w:rPr>
          <w:rFonts w:ascii="Times New Roman" w:hAnsi="Times New Roman" w:cs="Times New Roman"/>
          <w:i/>
        </w:rPr>
        <w:t>mode of transport?</w:t>
      </w:r>
    </w:p>
    <w:p w14:paraId="0C984AC0" w14:textId="77777777" w:rsidR="00D343A8" w:rsidRDefault="00D343A8" w:rsidP="00EC2B31">
      <w:pPr>
        <w:spacing w:after="120" w:line="240" w:lineRule="auto"/>
        <w:jc w:val="both"/>
        <w:rPr>
          <w:rFonts w:ascii="Times New Roman" w:hAnsi="Times New Roman" w:cs="Times New Roman"/>
          <w:i/>
        </w:rPr>
      </w:pPr>
      <w:r>
        <w:rPr>
          <w:rFonts w:ascii="Times New Roman" w:hAnsi="Times New Roman" w:cs="Times New Roman"/>
          <w:i/>
        </w:rPr>
        <w:t>3g</w:t>
      </w:r>
      <w:r w:rsidR="00487CDA" w:rsidRPr="001B4331">
        <w:rPr>
          <w:rFonts w:ascii="Times New Roman" w:hAnsi="Times New Roman" w:cs="Times New Roman"/>
          <w:i/>
        </w:rPr>
        <w:t>. Make a pie chart of your result for question 3</w:t>
      </w:r>
      <w:r w:rsidR="004C13EE">
        <w:rPr>
          <w:rFonts w:ascii="Times New Roman" w:hAnsi="Times New Roman" w:cs="Times New Roman"/>
          <w:i/>
        </w:rPr>
        <w:t>f</w:t>
      </w:r>
      <w:r w:rsidR="00487CDA" w:rsidRPr="001B4331">
        <w:rPr>
          <w:rFonts w:ascii="Times New Roman" w:hAnsi="Times New Roman" w:cs="Times New Roman"/>
          <w:i/>
        </w:rPr>
        <w:t>.</w:t>
      </w:r>
    </w:p>
    <w:p w14:paraId="49786125" w14:textId="5EDC86A1" w:rsidR="005B136D" w:rsidRDefault="00657F6D" w:rsidP="00EC2B31">
      <w:pPr>
        <w:spacing w:after="120" w:line="240" w:lineRule="auto"/>
        <w:jc w:val="both"/>
        <w:rPr>
          <w:ins w:id="76" w:author="Jonathan Doig" w:date="2018-04-12T15:55:00Z"/>
          <w:rFonts w:ascii="Times New Roman" w:hAnsi="Times New Roman" w:cs="Times New Roman"/>
          <w:i/>
        </w:rPr>
      </w:pPr>
      <w:r w:rsidRPr="00657F6D">
        <w:rPr>
          <w:rFonts w:ascii="Times New Roman" w:hAnsi="Times New Roman" w:cs="Times New Roman"/>
          <w:i/>
          <w:highlight w:val="yellow"/>
        </w:rPr>
        <w:t>What else</w:t>
      </w:r>
      <w:r>
        <w:rPr>
          <w:rFonts w:ascii="Times New Roman" w:hAnsi="Times New Roman" w:cs="Times New Roman"/>
          <w:i/>
          <w:highlight w:val="yellow"/>
        </w:rPr>
        <w:t xml:space="preserve"> u</w:t>
      </w:r>
      <w:r w:rsidR="00185198">
        <w:rPr>
          <w:rFonts w:ascii="Times New Roman" w:hAnsi="Times New Roman" w:cs="Times New Roman"/>
          <w:i/>
          <w:highlight w:val="yellow"/>
        </w:rPr>
        <w:t>sing conditional and loop?</w:t>
      </w:r>
      <w:r w:rsidRPr="00657F6D">
        <w:rPr>
          <w:rFonts w:ascii="Times New Roman" w:hAnsi="Times New Roman" w:cs="Times New Roman"/>
          <w:i/>
          <w:highlight w:val="yellow"/>
        </w:rPr>
        <w:t>????</w:t>
      </w:r>
      <w:r>
        <w:rPr>
          <w:rFonts w:ascii="Times New Roman" w:hAnsi="Times New Roman" w:cs="Times New Roman"/>
          <w:i/>
        </w:rPr>
        <w:t xml:space="preserve"> </w:t>
      </w:r>
    </w:p>
    <w:p w14:paraId="4D25B298" w14:textId="73753E61" w:rsidR="002953C1" w:rsidRPr="001B4331" w:rsidRDefault="002953C1" w:rsidP="00EC2B31">
      <w:pPr>
        <w:spacing w:after="120" w:line="240" w:lineRule="auto"/>
        <w:jc w:val="both"/>
        <w:rPr>
          <w:rFonts w:ascii="Times New Roman" w:hAnsi="Times New Roman" w:cs="Times New Roman"/>
          <w:i/>
        </w:rPr>
      </w:pPr>
      <w:ins w:id="77" w:author="Jonathan Doig" w:date="2018-04-12T15:55:00Z">
        <w:r w:rsidRPr="006F1616">
          <w:rPr>
            <w:rFonts w:ascii="Times New Roman" w:hAnsi="Times New Roman" w:cs="Times New Roman"/>
            <w:i/>
            <w:highlight w:val="cyan"/>
            <w:rPrChange w:id="78" w:author="Jonathan Doig" w:date="2018-04-12T15:55:00Z">
              <w:rPr>
                <w:rFonts w:ascii="Times New Roman" w:hAnsi="Times New Roman" w:cs="Times New Roman"/>
                <w:i/>
              </w:rPr>
            </w:rPrChange>
          </w:rPr>
          <w:t>Could do a for loop through the data</w:t>
        </w:r>
        <w:r w:rsidR="008623F2" w:rsidRPr="006F1616">
          <w:rPr>
            <w:rFonts w:ascii="Times New Roman" w:hAnsi="Times New Roman" w:cs="Times New Roman"/>
            <w:i/>
            <w:highlight w:val="cyan"/>
            <w:rPrChange w:id="79" w:author="Jonathan Doig" w:date="2018-04-12T15:55:00Z">
              <w:rPr>
                <w:rFonts w:ascii="Times New Roman" w:hAnsi="Times New Roman" w:cs="Times New Roman"/>
                <w:i/>
              </w:rPr>
            </w:rPrChange>
          </w:rPr>
          <w:t>…hmmm but why…</w:t>
        </w:r>
        <w:r w:rsidR="008623F2">
          <w:rPr>
            <w:rFonts w:ascii="Times New Roman" w:hAnsi="Times New Roman" w:cs="Times New Roman"/>
            <w:i/>
          </w:rPr>
          <w:t>.</w:t>
        </w:r>
      </w:ins>
    </w:p>
    <w:p w14:paraId="2A33A787" w14:textId="77777777" w:rsidR="00096D47" w:rsidRPr="00096D47" w:rsidRDefault="00096D47" w:rsidP="00096D47">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rPr>
      </w:pPr>
      <w:r w:rsidRPr="00096D47">
        <w:rPr>
          <w:rFonts w:ascii="Times New Roman" w:hAnsi="Times New Roman" w:cs="Times New Roman"/>
        </w:rPr>
        <w:lastRenderedPageBreak/>
        <w:t>import numpy as np</w:t>
      </w:r>
    </w:p>
    <w:p w14:paraId="1AAEACC7" w14:textId="77777777" w:rsidR="00096D47" w:rsidRPr="00096D47" w:rsidRDefault="00096D47" w:rsidP="00096D47">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rPr>
      </w:pPr>
      <w:r w:rsidRPr="00096D47">
        <w:rPr>
          <w:rFonts w:ascii="Times New Roman" w:hAnsi="Times New Roman" w:cs="Times New Roman"/>
        </w:rPr>
        <w:t>import pandas as pd</w:t>
      </w:r>
    </w:p>
    <w:p w14:paraId="3A2713C1" w14:textId="77777777" w:rsidR="00096D47" w:rsidRPr="00096D47" w:rsidRDefault="00096D47" w:rsidP="00096D47">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rPr>
      </w:pPr>
    </w:p>
    <w:p w14:paraId="082D9534" w14:textId="77777777" w:rsidR="00494664" w:rsidRDefault="00096D47" w:rsidP="0044262F">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rPr>
      </w:pPr>
      <w:r w:rsidRPr="00096D47">
        <w:rPr>
          <w:rFonts w:ascii="Times New Roman" w:hAnsi="Times New Roman" w:cs="Times New Roman"/>
        </w:rPr>
        <w:t>df1 = pd.read_csv("F:/1 Programmable Cities/Assignment 1/OpalCounts_AllModes_Region_Aug16</w:t>
      </w:r>
      <w:r w:rsidR="0044262F">
        <w:rPr>
          <w:rFonts w:ascii="Times New Roman" w:hAnsi="Times New Roman" w:cs="Times New Roman"/>
        </w:rPr>
        <w:t xml:space="preserve"> </w:t>
      </w:r>
      <w:r w:rsidRPr="00096D47">
        <w:rPr>
          <w:rFonts w:ascii="Times New Roman" w:hAnsi="Times New Roman" w:cs="Times New Roman"/>
        </w:rPr>
        <w:t xml:space="preserve">.csv", low_memory=False)   </w:t>
      </w:r>
      <w:r w:rsidRPr="0044262F">
        <w:rPr>
          <w:rFonts w:ascii="Times New Roman" w:hAnsi="Times New Roman" w:cs="Times New Roman"/>
          <w:color w:val="FF0000"/>
        </w:rPr>
        <w:t>#Load file</w:t>
      </w:r>
    </w:p>
    <w:p w14:paraId="57C1A74F" w14:textId="77777777" w:rsidR="0044262F" w:rsidRDefault="0044262F" w:rsidP="0044262F">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rPr>
      </w:pPr>
    </w:p>
    <w:p w14:paraId="3B3C5D1D" w14:textId="77777777" w:rsidR="0044262F" w:rsidRDefault="0044262F" w:rsidP="0044262F">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rPr>
      </w:pPr>
      <w:r w:rsidRPr="0044262F">
        <w:rPr>
          <w:rFonts w:ascii="Times New Roman" w:hAnsi="Times New Roman" w:cs="Times New Roman"/>
        </w:rPr>
        <w:t xml:space="preserve">df1.shape    </w:t>
      </w:r>
      <w:r w:rsidRPr="0044262F">
        <w:rPr>
          <w:rFonts w:ascii="Times New Roman" w:hAnsi="Times New Roman" w:cs="Times New Roman"/>
          <w:color w:val="FF0000"/>
        </w:rPr>
        <w:t>#Check nb rows and colu</w:t>
      </w:r>
      <w:r>
        <w:rPr>
          <w:rFonts w:ascii="Times New Roman" w:hAnsi="Times New Roman" w:cs="Times New Roman"/>
          <w:color w:val="FF0000"/>
        </w:rPr>
        <w:t>m</w:t>
      </w:r>
      <w:r w:rsidRPr="0044262F">
        <w:rPr>
          <w:rFonts w:ascii="Times New Roman" w:hAnsi="Times New Roman" w:cs="Times New Roman"/>
          <w:color w:val="FF0000"/>
        </w:rPr>
        <w:t>ns</w:t>
      </w:r>
      <w:r>
        <w:rPr>
          <w:rFonts w:ascii="Times New Roman" w:hAnsi="Times New Roman" w:cs="Times New Roman"/>
          <w:color w:val="FF0000"/>
        </w:rPr>
        <w:t xml:space="preserve"> (3a)</w:t>
      </w:r>
      <w:r w:rsidR="00730614">
        <w:rPr>
          <w:rFonts w:ascii="Times New Roman" w:hAnsi="Times New Roman" w:cs="Times New Roman"/>
          <w:color w:val="FF0000"/>
        </w:rPr>
        <w:t xml:space="preserve"> … answer: (217248, 11)</w:t>
      </w:r>
    </w:p>
    <w:p w14:paraId="15CCEC17" w14:textId="77777777" w:rsidR="0044262F" w:rsidRDefault="0044262F" w:rsidP="00494664">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color w:val="FF0000"/>
        </w:rPr>
      </w:pPr>
      <w:r w:rsidRPr="0044262F">
        <w:rPr>
          <w:rFonts w:ascii="Times New Roman" w:hAnsi="Times New Roman" w:cs="Times New Roman"/>
        </w:rPr>
        <w:t xml:space="preserve">df1.head()   </w:t>
      </w:r>
      <w:r w:rsidRPr="0044262F">
        <w:rPr>
          <w:rFonts w:ascii="Times New Roman" w:hAnsi="Times New Roman" w:cs="Times New Roman"/>
          <w:color w:val="FF0000"/>
        </w:rPr>
        <w:t>#See top records</w:t>
      </w:r>
      <w:r>
        <w:rPr>
          <w:rFonts w:ascii="Times New Roman" w:hAnsi="Times New Roman" w:cs="Times New Roman"/>
          <w:color w:val="FF0000"/>
        </w:rPr>
        <w:t xml:space="preserve"> (3b)</w:t>
      </w:r>
    </w:p>
    <w:p w14:paraId="7189FDED" w14:textId="77777777" w:rsidR="0044262F" w:rsidRDefault="00730614" w:rsidP="00494664">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color w:val="FF0000"/>
        </w:rPr>
      </w:pPr>
      <w:r w:rsidRPr="00730614">
        <w:rPr>
          <w:rFonts w:ascii="Times New Roman" w:hAnsi="Times New Roman" w:cs="Times New Roman"/>
        </w:rPr>
        <w:t xml:space="preserve">print (df1.Mode.unique())     </w:t>
      </w:r>
      <w:r w:rsidRPr="00730614">
        <w:rPr>
          <w:rFonts w:ascii="Times New Roman" w:hAnsi="Times New Roman" w:cs="Times New Roman"/>
          <w:color w:val="FF0000"/>
        </w:rPr>
        <w:t>#print list of unique values for field 'Mode'</w:t>
      </w:r>
      <w:r>
        <w:rPr>
          <w:rFonts w:ascii="Times New Roman" w:hAnsi="Times New Roman" w:cs="Times New Roman"/>
          <w:color w:val="FF0000"/>
        </w:rPr>
        <w:t xml:space="preserve"> (3c) … answer: ferry, train, lightrail and bus</w:t>
      </w:r>
    </w:p>
    <w:p w14:paraId="55DF698D" w14:textId="77777777" w:rsidR="005C1BF7" w:rsidRPr="005C1BF7" w:rsidRDefault="005C1BF7" w:rsidP="005C1BF7">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color w:val="FF0000"/>
        </w:rPr>
      </w:pPr>
      <w:r w:rsidRPr="005C1BF7">
        <w:rPr>
          <w:rFonts w:ascii="Times New Roman" w:hAnsi="Times New Roman" w:cs="Times New Roman"/>
        </w:rPr>
        <w:t>df1_byday = df1.groupby('Weekday')['Count'].sum(</w:t>
      </w:r>
      <w:r>
        <w:rPr>
          <w:rFonts w:ascii="Times New Roman" w:hAnsi="Times New Roman" w:cs="Times New Roman"/>
        </w:rPr>
        <w:t xml:space="preserve"> </w:t>
      </w:r>
      <w:r w:rsidRPr="005C1BF7">
        <w:rPr>
          <w:rFonts w:ascii="Times New Roman" w:hAnsi="Times New Roman" w:cs="Times New Roman"/>
        </w:rPr>
        <w:t>)</w:t>
      </w:r>
      <w:r w:rsidRPr="005C1BF7">
        <w:rPr>
          <w:rFonts w:ascii="Times New Roman" w:hAnsi="Times New Roman" w:cs="Times New Roman"/>
          <w:color w:val="FF0000"/>
        </w:rPr>
        <w:t xml:space="preserve">    #sum trips by day of the week</w:t>
      </w:r>
      <w:r w:rsidR="00D343A8">
        <w:rPr>
          <w:rFonts w:ascii="Times New Roman" w:hAnsi="Times New Roman" w:cs="Times New Roman"/>
          <w:color w:val="FF0000"/>
        </w:rPr>
        <w:t xml:space="preserve"> (3d)</w:t>
      </w:r>
    </w:p>
    <w:p w14:paraId="76E13B2F" w14:textId="77777777" w:rsidR="005C1BF7" w:rsidRPr="005C1BF7" w:rsidRDefault="005C1BF7" w:rsidP="005C1BF7">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color w:val="FF0000"/>
        </w:rPr>
      </w:pPr>
      <w:r w:rsidRPr="005C1BF7">
        <w:rPr>
          <w:rFonts w:ascii="Times New Roman" w:hAnsi="Times New Roman" w:cs="Times New Roman"/>
        </w:rPr>
        <w:t>print(df1_byday)</w:t>
      </w:r>
      <w:r>
        <w:rPr>
          <w:rFonts w:ascii="Times New Roman" w:hAnsi="Times New Roman" w:cs="Times New Roman"/>
        </w:rPr>
        <w:t xml:space="preserve">      </w:t>
      </w:r>
      <w:r w:rsidRPr="005C1BF7">
        <w:rPr>
          <w:rFonts w:ascii="Times New Roman" w:hAnsi="Times New Roman" w:cs="Times New Roman"/>
          <w:color w:val="FF0000"/>
        </w:rPr>
        <w:t xml:space="preserve">#answer: Mon 3.98M, Tue 40.7M, Wed 40.7M, Thu 41.1M, Fri 39.9M, Sat 1.85M, Sun 1.50M) </w:t>
      </w:r>
    </w:p>
    <w:p w14:paraId="39A868AB" w14:textId="77777777" w:rsidR="00730614" w:rsidRDefault="00D343A8" w:rsidP="00494664">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rPr>
      </w:pPr>
      <w:commentRangeStart w:id="80"/>
      <w:r w:rsidRPr="00D343A8">
        <w:rPr>
          <w:rFonts w:ascii="Times New Roman" w:hAnsi="Times New Roman" w:cs="Times New Roman"/>
          <w:highlight w:val="yellow"/>
        </w:rPr>
        <w:t>[[[[Jonathan code for bar chart]]]]] import plot lib</w:t>
      </w:r>
      <w:commentRangeEnd w:id="80"/>
      <w:r w:rsidR="009E2C18">
        <w:rPr>
          <w:rStyle w:val="CommentReference"/>
        </w:rPr>
        <w:commentReference w:id="80"/>
      </w:r>
      <w:r>
        <w:rPr>
          <w:rFonts w:ascii="Times New Roman" w:hAnsi="Times New Roman" w:cs="Times New Roman"/>
        </w:rPr>
        <w:t xml:space="preserve">   …. </w:t>
      </w:r>
      <w:r w:rsidRPr="00D343A8">
        <w:rPr>
          <w:rFonts w:ascii="Times New Roman" w:hAnsi="Times New Roman" w:cs="Times New Roman"/>
          <w:color w:val="FF0000"/>
        </w:rPr>
        <w:t>3e</w:t>
      </w:r>
    </w:p>
    <w:p w14:paraId="0CC445DC" w14:textId="77777777" w:rsidR="00D343A8" w:rsidRDefault="00D343A8" w:rsidP="00494664">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rPr>
      </w:pPr>
    </w:p>
    <w:p w14:paraId="60B8C550" w14:textId="77777777" w:rsidR="00117F77" w:rsidRPr="00117F77" w:rsidRDefault="00117F77" w:rsidP="00117F77">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rPr>
      </w:pPr>
      <w:r w:rsidRPr="00117F77">
        <w:rPr>
          <w:rFonts w:ascii="Times New Roman" w:hAnsi="Times New Roman" w:cs="Times New Roman"/>
        </w:rPr>
        <w:t xml:space="preserve">df1_weeklybymode = df1.groupby('Mode')['Count'].sum()    </w:t>
      </w:r>
      <w:r w:rsidRPr="00117F77">
        <w:rPr>
          <w:rFonts w:ascii="Times New Roman" w:hAnsi="Times New Roman" w:cs="Times New Roman"/>
          <w:color w:val="FF0000"/>
        </w:rPr>
        <w:t>#sum of weekly trips by mode of transport</w:t>
      </w:r>
      <w:r>
        <w:rPr>
          <w:rFonts w:ascii="Times New Roman" w:hAnsi="Times New Roman" w:cs="Times New Roman"/>
          <w:color w:val="FF0000"/>
        </w:rPr>
        <w:t xml:space="preserve"> (3f)</w:t>
      </w:r>
    </w:p>
    <w:p w14:paraId="2B767757" w14:textId="77777777" w:rsidR="004C13EE" w:rsidRDefault="00117F77" w:rsidP="004C13EE">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color w:val="FF0000"/>
        </w:rPr>
      </w:pPr>
      <w:r w:rsidRPr="00117F77">
        <w:rPr>
          <w:rFonts w:ascii="Times New Roman" w:hAnsi="Times New Roman" w:cs="Times New Roman"/>
        </w:rPr>
        <w:t>print(df1_weeklybymode)</w:t>
      </w:r>
      <w:r w:rsidR="004C13EE">
        <w:rPr>
          <w:rFonts w:ascii="Times New Roman" w:hAnsi="Times New Roman" w:cs="Times New Roman"/>
        </w:rPr>
        <w:t xml:space="preserve">   </w:t>
      </w:r>
      <w:r w:rsidR="004C13EE" w:rsidRPr="005C1BF7">
        <w:rPr>
          <w:rFonts w:ascii="Times New Roman" w:hAnsi="Times New Roman" w:cs="Times New Roman"/>
          <w:color w:val="FF0000"/>
        </w:rPr>
        <w:t xml:space="preserve">#answer: </w:t>
      </w:r>
      <w:r w:rsidR="004C13EE">
        <w:rPr>
          <w:rFonts w:ascii="Times New Roman" w:hAnsi="Times New Roman" w:cs="Times New Roman"/>
          <w:color w:val="FF0000"/>
        </w:rPr>
        <w:t>Bus 9.75M, ferry 194k, lightrail 194k, train 13.45M</w:t>
      </w:r>
    </w:p>
    <w:p w14:paraId="7ACCFFF2" w14:textId="77777777" w:rsidR="004C13EE" w:rsidRDefault="004C13EE" w:rsidP="004C13EE">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color w:val="FF0000"/>
        </w:rPr>
      </w:pPr>
    </w:p>
    <w:p w14:paraId="2583E1B9" w14:textId="77777777" w:rsidR="004C13EE" w:rsidRDefault="004C13EE" w:rsidP="004C13EE">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rPr>
      </w:pPr>
      <w:commentRangeStart w:id="81"/>
      <w:r w:rsidRPr="00D343A8">
        <w:rPr>
          <w:rFonts w:ascii="Times New Roman" w:hAnsi="Times New Roman" w:cs="Times New Roman"/>
          <w:highlight w:val="yellow"/>
        </w:rPr>
        <w:t xml:space="preserve">[[[[Jonathan code for </w:t>
      </w:r>
      <w:r>
        <w:rPr>
          <w:rFonts w:ascii="Times New Roman" w:hAnsi="Times New Roman" w:cs="Times New Roman"/>
          <w:highlight w:val="yellow"/>
        </w:rPr>
        <w:t>pie</w:t>
      </w:r>
      <w:r w:rsidRPr="00D343A8">
        <w:rPr>
          <w:rFonts w:ascii="Times New Roman" w:hAnsi="Times New Roman" w:cs="Times New Roman"/>
          <w:highlight w:val="yellow"/>
        </w:rPr>
        <w:t xml:space="preserve"> chart]]]]] import plot lib</w:t>
      </w:r>
      <w:commentRangeEnd w:id="81"/>
      <w:r w:rsidR="009E2C18">
        <w:rPr>
          <w:rStyle w:val="CommentReference"/>
        </w:rPr>
        <w:commentReference w:id="81"/>
      </w:r>
      <w:r>
        <w:rPr>
          <w:rFonts w:ascii="Times New Roman" w:hAnsi="Times New Roman" w:cs="Times New Roman"/>
        </w:rPr>
        <w:t xml:space="preserve">   …. </w:t>
      </w:r>
      <w:r w:rsidRPr="00D343A8">
        <w:rPr>
          <w:rFonts w:ascii="Times New Roman" w:hAnsi="Times New Roman" w:cs="Times New Roman"/>
          <w:color w:val="FF0000"/>
        </w:rPr>
        <w:t>3</w:t>
      </w:r>
      <w:r>
        <w:rPr>
          <w:rFonts w:ascii="Times New Roman" w:hAnsi="Times New Roman" w:cs="Times New Roman"/>
          <w:color w:val="FF0000"/>
        </w:rPr>
        <w:t>g</w:t>
      </w:r>
    </w:p>
    <w:p w14:paraId="4F7744F5" w14:textId="77777777" w:rsidR="004C13EE" w:rsidRDefault="004C13EE" w:rsidP="004C13EE">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color w:val="FF0000"/>
        </w:rPr>
      </w:pPr>
    </w:p>
    <w:p w14:paraId="2D9D412C" w14:textId="77777777" w:rsidR="00D343A8" w:rsidRPr="00185198" w:rsidRDefault="00185198" w:rsidP="00494664">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color w:val="FF0000"/>
        </w:rPr>
      </w:pPr>
      <w:r>
        <w:rPr>
          <w:rFonts w:ascii="Times New Roman" w:hAnsi="Times New Roman" w:cs="Times New Roman"/>
          <w:color w:val="FF0000"/>
        </w:rPr>
        <w:t>????</w:t>
      </w:r>
    </w:p>
    <w:p w14:paraId="04DA0A7B" w14:textId="77777777" w:rsidR="00D343A8" w:rsidRDefault="00D343A8" w:rsidP="00494664">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rPr>
      </w:pPr>
    </w:p>
    <w:p w14:paraId="3BD0CDD3" w14:textId="77777777" w:rsidR="004C79A3" w:rsidRDefault="004C79A3" w:rsidP="00EC2B31">
      <w:pPr>
        <w:spacing w:after="120" w:line="240" w:lineRule="auto"/>
        <w:jc w:val="both"/>
        <w:rPr>
          <w:rFonts w:ascii="Times New Roman" w:hAnsi="Times New Roman" w:cs="Times New Roman"/>
        </w:rPr>
      </w:pPr>
    </w:p>
    <w:p w14:paraId="5474F9E2" w14:textId="77777777" w:rsidR="004C79A3" w:rsidRPr="001B4331" w:rsidRDefault="004C79A3" w:rsidP="00EC2B31">
      <w:pPr>
        <w:spacing w:after="120" w:line="240" w:lineRule="auto"/>
        <w:jc w:val="both"/>
        <w:rPr>
          <w:rFonts w:ascii="Times New Roman" w:hAnsi="Times New Roman" w:cs="Times New Roman"/>
          <w:b/>
        </w:rPr>
      </w:pPr>
      <w:r w:rsidRPr="001B4331">
        <w:rPr>
          <w:rFonts w:ascii="Times New Roman" w:hAnsi="Times New Roman" w:cs="Times New Roman"/>
          <w:b/>
        </w:rPr>
        <w:t>Exercise 4:</w:t>
      </w:r>
    </w:p>
    <w:p w14:paraId="26A331F6" w14:textId="77777777" w:rsidR="004C79A3" w:rsidRPr="00494664" w:rsidRDefault="004C79A3" w:rsidP="00EC2B31">
      <w:pPr>
        <w:spacing w:after="120" w:line="240" w:lineRule="auto"/>
        <w:jc w:val="both"/>
        <w:rPr>
          <w:rFonts w:ascii="Times New Roman" w:hAnsi="Times New Roman" w:cs="Times New Roman"/>
          <w:i/>
        </w:rPr>
      </w:pPr>
      <w:r w:rsidRPr="00494664">
        <w:rPr>
          <w:rFonts w:ascii="Times New Roman" w:hAnsi="Times New Roman" w:cs="Times New Roman"/>
          <w:i/>
        </w:rPr>
        <w:t xml:space="preserve">Harvest </w:t>
      </w:r>
      <w:commentRangeStart w:id="82"/>
      <w:r w:rsidR="003C3FE7">
        <w:rPr>
          <w:rFonts w:ascii="Times New Roman" w:hAnsi="Times New Roman" w:cs="Times New Roman"/>
          <w:i/>
        </w:rPr>
        <w:t>Opal</w:t>
      </w:r>
      <w:r w:rsidRPr="00494664">
        <w:rPr>
          <w:rFonts w:ascii="Times New Roman" w:hAnsi="Times New Roman" w:cs="Times New Roman"/>
          <w:i/>
        </w:rPr>
        <w:t xml:space="preserve"> data from CityData</w:t>
      </w:r>
      <w:commentRangeEnd w:id="82"/>
      <w:r w:rsidR="00B44CAA">
        <w:rPr>
          <w:rStyle w:val="CommentReference"/>
        </w:rPr>
        <w:commentReference w:id="82"/>
      </w:r>
    </w:p>
    <w:p w14:paraId="5DC0828E" w14:textId="77777777" w:rsidR="004C79A3" w:rsidRDefault="00185198" w:rsidP="00EC2B31">
      <w:pPr>
        <w:spacing w:after="120" w:line="240" w:lineRule="auto"/>
        <w:jc w:val="both"/>
        <w:rPr>
          <w:rFonts w:ascii="Times New Roman" w:hAnsi="Times New Roman" w:cs="Times New Roman"/>
          <w:i/>
        </w:rPr>
      </w:pPr>
      <w:r>
        <w:rPr>
          <w:rFonts w:ascii="Times New Roman" w:hAnsi="Times New Roman" w:cs="Times New Roman"/>
          <w:i/>
        </w:rPr>
        <w:t>Questions???</w:t>
      </w:r>
    </w:p>
    <w:p w14:paraId="3D5D79C5" w14:textId="77777777" w:rsidR="003C3FE7" w:rsidRPr="001B4331" w:rsidRDefault="003C3FE7" w:rsidP="003C3FE7">
      <w:pPr>
        <w:spacing w:after="120" w:line="240" w:lineRule="auto"/>
        <w:jc w:val="both"/>
        <w:rPr>
          <w:rFonts w:ascii="Times New Roman" w:hAnsi="Times New Roman" w:cs="Times New Roman"/>
          <w:i/>
        </w:rPr>
      </w:pPr>
      <w:r w:rsidRPr="001B4331">
        <w:rPr>
          <w:rFonts w:ascii="Times New Roman" w:hAnsi="Times New Roman" w:cs="Times New Roman"/>
          <w:i/>
        </w:rPr>
        <w:t>Opal data is provided containing records of location of tap on and tap off in NSW by time (15 min interval) mode of public transport, weekday, etc.</w:t>
      </w:r>
      <w:r>
        <w:rPr>
          <w:rFonts w:ascii="Times New Roman" w:hAnsi="Times New Roman" w:cs="Times New Roman"/>
          <w:i/>
        </w:rPr>
        <w:t xml:space="preserve"> Write a code to perform the tasks below, adding comments along your code, indicating tasks being performed and results obtained.</w:t>
      </w:r>
    </w:p>
    <w:p w14:paraId="461561E4" w14:textId="77777777" w:rsidR="003C3FE7" w:rsidRPr="001B4331" w:rsidRDefault="003C3FE7" w:rsidP="003C3FE7">
      <w:pPr>
        <w:spacing w:after="120" w:line="240" w:lineRule="auto"/>
        <w:jc w:val="both"/>
        <w:rPr>
          <w:rFonts w:ascii="Times New Roman" w:hAnsi="Times New Roman" w:cs="Times New Roman"/>
          <w:i/>
        </w:rPr>
      </w:pPr>
      <w:r w:rsidRPr="001B4331">
        <w:rPr>
          <w:rFonts w:ascii="Times New Roman" w:hAnsi="Times New Roman" w:cs="Times New Roman"/>
          <w:i/>
        </w:rPr>
        <w:t>Load this file in your Jupyter notebook and answer the following questions:</w:t>
      </w:r>
    </w:p>
    <w:p w14:paraId="29679698" w14:textId="77777777" w:rsidR="00F44472" w:rsidRPr="001B4331" w:rsidRDefault="00F44472" w:rsidP="00F44472">
      <w:pPr>
        <w:spacing w:after="120" w:line="240" w:lineRule="auto"/>
        <w:jc w:val="both"/>
        <w:rPr>
          <w:rFonts w:ascii="Times New Roman" w:hAnsi="Times New Roman" w:cs="Times New Roman"/>
          <w:i/>
        </w:rPr>
      </w:pPr>
      <w:r w:rsidRPr="001B4331">
        <w:rPr>
          <w:rFonts w:ascii="Times New Roman" w:hAnsi="Times New Roman" w:cs="Times New Roman"/>
          <w:i/>
        </w:rPr>
        <w:t xml:space="preserve">3a. How many records (rows) and attributes (columns) </w:t>
      </w:r>
      <w:r>
        <w:rPr>
          <w:rFonts w:ascii="Times New Roman" w:hAnsi="Times New Roman" w:cs="Times New Roman"/>
          <w:i/>
        </w:rPr>
        <w:t xml:space="preserve">does </w:t>
      </w:r>
      <w:r w:rsidRPr="001B4331">
        <w:rPr>
          <w:rFonts w:ascii="Times New Roman" w:hAnsi="Times New Roman" w:cs="Times New Roman"/>
          <w:i/>
        </w:rPr>
        <w:t xml:space="preserve">this dataset </w:t>
      </w:r>
      <w:r>
        <w:rPr>
          <w:rFonts w:ascii="Times New Roman" w:hAnsi="Times New Roman" w:cs="Times New Roman"/>
          <w:i/>
        </w:rPr>
        <w:t>have</w:t>
      </w:r>
      <w:r w:rsidRPr="001B4331">
        <w:rPr>
          <w:rFonts w:ascii="Times New Roman" w:hAnsi="Times New Roman" w:cs="Times New Roman"/>
          <w:i/>
        </w:rPr>
        <w:t>?</w:t>
      </w:r>
    </w:p>
    <w:p w14:paraId="0608FFBE" w14:textId="22851079" w:rsidR="00F44472" w:rsidRPr="001B4331" w:rsidRDefault="00F44472" w:rsidP="00F44472">
      <w:pPr>
        <w:spacing w:after="120" w:line="240" w:lineRule="auto"/>
        <w:jc w:val="both"/>
        <w:rPr>
          <w:rFonts w:ascii="Times New Roman" w:hAnsi="Times New Roman" w:cs="Times New Roman"/>
          <w:i/>
        </w:rPr>
      </w:pPr>
      <w:r w:rsidRPr="001B4331">
        <w:rPr>
          <w:rFonts w:ascii="Times New Roman" w:hAnsi="Times New Roman" w:cs="Times New Roman"/>
          <w:i/>
        </w:rPr>
        <w:t xml:space="preserve">3b. Visualise the </w:t>
      </w:r>
      <w:r>
        <w:rPr>
          <w:rFonts w:ascii="Times New Roman" w:hAnsi="Times New Roman" w:cs="Times New Roman"/>
          <w:i/>
        </w:rPr>
        <w:t>first few</w:t>
      </w:r>
      <w:r w:rsidRPr="001B4331">
        <w:rPr>
          <w:rFonts w:ascii="Times New Roman" w:hAnsi="Times New Roman" w:cs="Times New Roman"/>
          <w:i/>
        </w:rPr>
        <w:t xml:space="preserve"> </w:t>
      </w:r>
      <w:r w:rsidRPr="001B4331">
        <w:rPr>
          <w:rFonts w:ascii="Times New Roman" w:hAnsi="Times New Roman" w:cs="Times New Roman"/>
          <w:i/>
        </w:rPr>
        <w:t>records of this dataset, to understand the attributes available.</w:t>
      </w:r>
    </w:p>
    <w:p w14:paraId="2247CA2E" w14:textId="77777777" w:rsidR="00F44472" w:rsidRPr="001B4331" w:rsidRDefault="00F44472" w:rsidP="00F44472">
      <w:pPr>
        <w:spacing w:after="120" w:line="240" w:lineRule="auto"/>
        <w:jc w:val="both"/>
        <w:rPr>
          <w:rFonts w:ascii="Times New Roman" w:hAnsi="Times New Roman" w:cs="Times New Roman"/>
          <w:i/>
        </w:rPr>
      </w:pPr>
      <w:r w:rsidRPr="001B4331">
        <w:rPr>
          <w:rFonts w:ascii="Times New Roman" w:hAnsi="Times New Roman" w:cs="Times New Roman"/>
          <w:i/>
        </w:rPr>
        <w:t xml:space="preserve">3c. Print the list of unique </w:t>
      </w:r>
      <w:r>
        <w:rPr>
          <w:rFonts w:ascii="Times New Roman" w:hAnsi="Times New Roman" w:cs="Times New Roman"/>
          <w:i/>
        </w:rPr>
        <w:t>m</w:t>
      </w:r>
      <w:r w:rsidRPr="001B4331">
        <w:rPr>
          <w:rFonts w:ascii="Times New Roman" w:hAnsi="Times New Roman" w:cs="Times New Roman"/>
          <w:i/>
        </w:rPr>
        <w:t>odes of transport in the dataset.</w:t>
      </w:r>
    </w:p>
    <w:p w14:paraId="37241C5B" w14:textId="77777777" w:rsidR="00F44472" w:rsidRDefault="00F44472" w:rsidP="00F44472">
      <w:pPr>
        <w:spacing w:after="120" w:line="240" w:lineRule="auto"/>
        <w:jc w:val="both"/>
        <w:rPr>
          <w:rFonts w:ascii="Times New Roman" w:hAnsi="Times New Roman" w:cs="Times New Roman"/>
          <w:i/>
        </w:rPr>
      </w:pPr>
      <w:r w:rsidRPr="001B4331">
        <w:rPr>
          <w:rFonts w:ascii="Times New Roman" w:hAnsi="Times New Roman" w:cs="Times New Roman"/>
          <w:i/>
        </w:rPr>
        <w:t xml:space="preserve">3d. </w:t>
      </w:r>
      <w:r>
        <w:rPr>
          <w:rFonts w:ascii="Times New Roman" w:hAnsi="Times New Roman" w:cs="Times New Roman"/>
          <w:i/>
        </w:rPr>
        <w:t>How are trips distributed by day of the week</w:t>
      </w:r>
      <w:r w:rsidRPr="001B4331">
        <w:rPr>
          <w:rFonts w:ascii="Times New Roman" w:hAnsi="Times New Roman" w:cs="Times New Roman"/>
          <w:i/>
        </w:rPr>
        <w:t>?</w:t>
      </w:r>
      <w:r>
        <w:rPr>
          <w:rFonts w:ascii="Times New Roman" w:hAnsi="Times New Roman" w:cs="Times New Roman"/>
          <w:i/>
        </w:rPr>
        <w:t xml:space="preserve"> </w:t>
      </w:r>
    </w:p>
    <w:p w14:paraId="7F609A22" w14:textId="77777777" w:rsidR="00F44472" w:rsidRPr="001B4331" w:rsidRDefault="00F44472" w:rsidP="00F44472">
      <w:pPr>
        <w:spacing w:after="120" w:line="240" w:lineRule="auto"/>
        <w:jc w:val="both"/>
        <w:rPr>
          <w:rFonts w:ascii="Times New Roman" w:hAnsi="Times New Roman" w:cs="Times New Roman"/>
          <w:i/>
        </w:rPr>
      </w:pPr>
      <w:r>
        <w:rPr>
          <w:rFonts w:ascii="Times New Roman" w:hAnsi="Times New Roman" w:cs="Times New Roman"/>
          <w:i/>
        </w:rPr>
        <w:t>3e. Plot the results of question 3d as a bar chart.</w:t>
      </w:r>
    </w:p>
    <w:p w14:paraId="38060AB4" w14:textId="77777777" w:rsidR="00F44472" w:rsidRPr="001B4331" w:rsidRDefault="00F44472" w:rsidP="00F44472">
      <w:pPr>
        <w:spacing w:after="120" w:line="240" w:lineRule="auto"/>
        <w:jc w:val="both"/>
        <w:rPr>
          <w:rFonts w:ascii="Times New Roman" w:hAnsi="Times New Roman" w:cs="Times New Roman"/>
          <w:i/>
        </w:rPr>
      </w:pPr>
      <w:r w:rsidRPr="001B4331">
        <w:rPr>
          <w:rFonts w:ascii="Times New Roman" w:hAnsi="Times New Roman" w:cs="Times New Roman"/>
          <w:i/>
        </w:rPr>
        <w:t>3</w:t>
      </w:r>
      <w:r>
        <w:rPr>
          <w:rFonts w:ascii="Times New Roman" w:hAnsi="Times New Roman" w:cs="Times New Roman"/>
          <w:i/>
        </w:rPr>
        <w:t>f</w:t>
      </w:r>
      <w:r w:rsidRPr="001B4331">
        <w:rPr>
          <w:rFonts w:ascii="Times New Roman" w:hAnsi="Times New Roman" w:cs="Times New Roman"/>
          <w:i/>
        </w:rPr>
        <w:t xml:space="preserve">. How many trips are made weekly in NSW by </w:t>
      </w:r>
      <w:r>
        <w:rPr>
          <w:rFonts w:ascii="Times New Roman" w:hAnsi="Times New Roman" w:cs="Times New Roman"/>
          <w:i/>
        </w:rPr>
        <w:t xml:space="preserve">each </w:t>
      </w:r>
      <w:r w:rsidRPr="001B4331">
        <w:rPr>
          <w:rFonts w:ascii="Times New Roman" w:hAnsi="Times New Roman" w:cs="Times New Roman"/>
          <w:i/>
        </w:rPr>
        <w:t>mode of transport?</w:t>
      </w:r>
    </w:p>
    <w:p w14:paraId="5AD57B13" w14:textId="77777777" w:rsidR="00F44472" w:rsidRDefault="00F44472" w:rsidP="00F44472">
      <w:pPr>
        <w:spacing w:after="120" w:line="240" w:lineRule="auto"/>
        <w:jc w:val="both"/>
        <w:rPr>
          <w:rFonts w:ascii="Times New Roman" w:hAnsi="Times New Roman" w:cs="Times New Roman"/>
          <w:i/>
        </w:rPr>
      </w:pPr>
      <w:r>
        <w:rPr>
          <w:rFonts w:ascii="Times New Roman" w:hAnsi="Times New Roman" w:cs="Times New Roman"/>
          <w:i/>
        </w:rPr>
        <w:t>3g</w:t>
      </w:r>
      <w:r w:rsidRPr="001B4331">
        <w:rPr>
          <w:rFonts w:ascii="Times New Roman" w:hAnsi="Times New Roman" w:cs="Times New Roman"/>
          <w:i/>
        </w:rPr>
        <w:t>. Make a pie chart of your result for question 3</w:t>
      </w:r>
      <w:r>
        <w:rPr>
          <w:rFonts w:ascii="Times New Roman" w:hAnsi="Times New Roman" w:cs="Times New Roman"/>
          <w:i/>
        </w:rPr>
        <w:t>f</w:t>
      </w:r>
      <w:r w:rsidRPr="001B4331">
        <w:rPr>
          <w:rFonts w:ascii="Times New Roman" w:hAnsi="Times New Roman" w:cs="Times New Roman"/>
          <w:i/>
        </w:rPr>
        <w:t>.</w:t>
      </w:r>
    </w:p>
    <w:p w14:paraId="12262D71" w14:textId="77777777" w:rsidR="003C3FE7" w:rsidRPr="001B4331" w:rsidRDefault="003C3FE7" w:rsidP="003C3FE7">
      <w:pPr>
        <w:spacing w:after="120" w:line="240" w:lineRule="auto"/>
        <w:jc w:val="both"/>
        <w:rPr>
          <w:rFonts w:ascii="Times New Roman" w:hAnsi="Times New Roman" w:cs="Times New Roman"/>
          <w:i/>
        </w:rPr>
      </w:pPr>
      <w:r w:rsidRPr="00657F6D">
        <w:rPr>
          <w:rFonts w:ascii="Times New Roman" w:hAnsi="Times New Roman" w:cs="Times New Roman"/>
          <w:i/>
          <w:highlight w:val="yellow"/>
        </w:rPr>
        <w:t>What else</w:t>
      </w:r>
      <w:r>
        <w:rPr>
          <w:rFonts w:ascii="Times New Roman" w:hAnsi="Times New Roman" w:cs="Times New Roman"/>
          <w:i/>
          <w:highlight w:val="yellow"/>
        </w:rPr>
        <w:t xml:space="preserve"> using conditional and loop?</w:t>
      </w:r>
      <w:r w:rsidRPr="00657F6D">
        <w:rPr>
          <w:rFonts w:ascii="Times New Roman" w:hAnsi="Times New Roman" w:cs="Times New Roman"/>
          <w:i/>
          <w:highlight w:val="yellow"/>
        </w:rPr>
        <w:t>????</w:t>
      </w:r>
      <w:r>
        <w:rPr>
          <w:rFonts w:ascii="Times New Roman" w:hAnsi="Times New Roman" w:cs="Times New Roman"/>
          <w:i/>
        </w:rPr>
        <w:t xml:space="preserve"> </w:t>
      </w:r>
    </w:p>
    <w:p w14:paraId="5DAA1108" w14:textId="77777777" w:rsidR="003C3FE7" w:rsidRPr="00494664" w:rsidRDefault="003C3FE7" w:rsidP="00EC2B31">
      <w:pPr>
        <w:spacing w:after="120" w:line="240" w:lineRule="auto"/>
        <w:jc w:val="both"/>
        <w:rPr>
          <w:rFonts w:ascii="Times New Roman" w:hAnsi="Times New Roman" w:cs="Times New Roman"/>
          <w:i/>
        </w:rPr>
      </w:pPr>
    </w:p>
    <w:p w14:paraId="605C3699" w14:textId="77777777" w:rsidR="004C79A3" w:rsidRDefault="004C79A3" w:rsidP="00EC2B31">
      <w:pPr>
        <w:spacing w:after="120" w:line="240" w:lineRule="auto"/>
        <w:jc w:val="both"/>
        <w:rPr>
          <w:rFonts w:ascii="Times New Roman" w:hAnsi="Times New Roman" w:cs="Times New Roman"/>
        </w:rPr>
      </w:pPr>
      <w:bookmarkStart w:id="83" w:name="_GoBack"/>
      <w:bookmarkEnd w:id="83"/>
    </w:p>
    <w:p w14:paraId="4CA76B7D" w14:textId="77777777" w:rsidR="004C79A3" w:rsidRDefault="004C79A3" w:rsidP="00EC2B31">
      <w:pPr>
        <w:spacing w:after="120" w:line="240" w:lineRule="auto"/>
        <w:jc w:val="both"/>
        <w:rPr>
          <w:rFonts w:ascii="Times New Roman" w:hAnsi="Times New Roman" w:cs="Times New Roman"/>
        </w:rPr>
      </w:pPr>
    </w:p>
    <w:p w14:paraId="4DD3876E" w14:textId="77777777" w:rsidR="004C79A3" w:rsidRDefault="004C79A3" w:rsidP="00EC2B31">
      <w:pPr>
        <w:spacing w:after="120" w:line="240" w:lineRule="auto"/>
        <w:jc w:val="both"/>
        <w:rPr>
          <w:rFonts w:ascii="Times New Roman" w:hAnsi="Times New Roman" w:cs="Times New Roman"/>
        </w:rPr>
      </w:pPr>
    </w:p>
    <w:p w14:paraId="46FF6BD0" w14:textId="77777777" w:rsidR="008B720B" w:rsidRDefault="008B720B">
      <w:pPr>
        <w:rPr>
          <w:rFonts w:ascii="Times New Roman" w:hAnsi="Times New Roman" w:cs="Times New Roman"/>
        </w:rPr>
      </w:pPr>
    </w:p>
    <w:p w14:paraId="4FD7F722" w14:textId="77777777" w:rsidR="008B720B" w:rsidRDefault="008B720B">
      <w:pPr>
        <w:rPr>
          <w:rFonts w:ascii="Times New Roman" w:hAnsi="Times New Roman" w:cs="Times New Roman"/>
        </w:rPr>
      </w:pPr>
    </w:p>
    <w:p w14:paraId="2B30B4C3" w14:textId="77777777" w:rsidR="008B720B" w:rsidRDefault="008B720B">
      <w:pPr>
        <w:rPr>
          <w:rFonts w:ascii="Times New Roman" w:hAnsi="Times New Roman" w:cs="Times New Roman"/>
        </w:rPr>
      </w:pPr>
    </w:p>
    <w:p w14:paraId="0693556A" w14:textId="77777777" w:rsidR="00E10A8A" w:rsidRPr="004F6CEB" w:rsidRDefault="00E10A8A" w:rsidP="00EC2B31">
      <w:pPr>
        <w:spacing w:after="120" w:line="240" w:lineRule="auto"/>
        <w:jc w:val="both"/>
        <w:rPr>
          <w:rFonts w:ascii="Times New Roman" w:hAnsi="Times New Roman" w:cs="Times New Roman"/>
        </w:rPr>
      </w:pPr>
      <w:r>
        <w:rPr>
          <w:rFonts w:ascii="Times New Roman" w:hAnsi="Times New Roman" w:cs="Times New Roman"/>
        </w:rPr>
        <w:t xml:space="preserve"> </w:t>
      </w:r>
    </w:p>
    <w:sectPr w:rsidR="00E10A8A" w:rsidRPr="004F6CEB" w:rsidSect="00EC2B31">
      <w:pgSz w:w="11906" w:h="16838"/>
      <w:pgMar w:top="1440" w:right="1191"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9" w:author="Jonathan Doig" w:date="2018-04-12T15:44:00Z" w:initials="JD">
    <w:p w14:paraId="507EAD67" w14:textId="5127ED8B" w:rsidR="00342317" w:rsidRDefault="00342317">
      <w:pPr>
        <w:pStyle w:val="CommentText"/>
      </w:pPr>
      <w:r>
        <w:t xml:space="preserve">Ok? </w:t>
      </w:r>
      <w:r>
        <w:rPr>
          <w:rStyle w:val="CommentReference"/>
        </w:rPr>
        <w:annotationRef/>
      </w:r>
      <w:r>
        <w:t>Notebook is designed to be used that way.</w:t>
      </w:r>
    </w:p>
  </w:comment>
  <w:comment w:id="55" w:author="Jonathan Doig" w:date="2018-04-12T15:49:00Z" w:initials="JD">
    <w:p w14:paraId="40D7A5E1" w14:textId="5C22FA35" w:rsidR="00E456F8" w:rsidRDefault="00E456F8">
      <w:pPr>
        <w:pStyle w:val="CommentText"/>
      </w:pPr>
      <w:r>
        <w:rPr>
          <w:rStyle w:val="CommentReference"/>
        </w:rPr>
        <w:annotationRef/>
      </w:r>
      <w:r>
        <w:t>Is this page for students or just for us?</w:t>
      </w:r>
    </w:p>
  </w:comment>
  <w:comment w:id="57" w:author="Jonathan Doig" w:date="2018-04-12T15:50:00Z" w:initials="JD">
    <w:p w14:paraId="693936EE" w14:textId="73704D50" w:rsidR="00547EEE" w:rsidRDefault="00547EEE">
      <w:pPr>
        <w:pStyle w:val="CommentText"/>
      </w:pPr>
      <w:r>
        <w:rPr>
          <w:rStyle w:val="CommentReference"/>
        </w:rPr>
        <w:annotationRef/>
      </w:r>
      <w:r>
        <w:t xml:space="preserve">Maybe too easy? Could maybe add a while loop error because </w:t>
      </w:r>
      <w:r>
        <w:t xml:space="preserve">counter </w:t>
      </w:r>
      <w:r>
        <w:t>starts at 1 not 0? And/or with a dict, listing keys instead of values?</w:t>
      </w:r>
    </w:p>
  </w:comment>
  <w:comment w:id="58" w:author="Jonathan Doig" w:date="2018-04-12T15:49:00Z" w:initials="JD">
    <w:p w14:paraId="46359681" w14:textId="08FF3688" w:rsidR="00E77BCC" w:rsidRDefault="00E77BCC">
      <w:pPr>
        <w:pStyle w:val="CommentText"/>
      </w:pPr>
      <w:r>
        <w:rPr>
          <w:rStyle w:val="CommentReference"/>
        </w:rPr>
        <w:annotationRef/>
      </w:r>
      <w:r>
        <w:t>Or Riderlog?</w:t>
      </w:r>
    </w:p>
  </w:comment>
  <w:comment w:id="80" w:author="Jonathan Doig" w:date="2018-04-12T15:56:00Z" w:initials="JD">
    <w:p w14:paraId="4673FD6A" w14:textId="4356F795" w:rsidR="009E2C18" w:rsidRDefault="009E2C18">
      <w:pPr>
        <w:pStyle w:val="CommentText"/>
      </w:pPr>
      <w:r>
        <w:rPr>
          <w:rStyle w:val="CommentReference"/>
        </w:rPr>
        <w:annotationRef/>
      </w:r>
      <w:r>
        <w:t>Did Julien do this in the notebook?</w:t>
      </w:r>
    </w:p>
  </w:comment>
  <w:comment w:id="81" w:author="Jonathan Doig" w:date="2018-04-12T15:56:00Z" w:initials="JD">
    <w:p w14:paraId="5CF6E6EF" w14:textId="156DBB49" w:rsidR="009E2C18" w:rsidRDefault="009E2C18">
      <w:pPr>
        <w:pStyle w:val="CommentText"/>
      </w:pPr>
      <w:r>
        <w:rPr>
          <w:rStyle w:val="CommentReference"/>
        </w:rPr>
        <w:annotationRef/>
      </w:r>
      <w:r>
        <w:t>Did Julien do this in the notebook?</w:t>
      </w:r>
    </w:p>
  </w:comment>
  <w:comment w:id="82" w:author="Jonathan Doig" w:date="2018-04-12T15:56:00Z" w:initials="JD">
    <w:p w14:paraId="2F50A0ED" w14:textId="77777777" w:rsidR="00B44CAA" w:rsidRDefault="00B44CAA">
      <w:pPr>
        <w:pStyle w:val="CommentText"/>
      </w:pPr>
      <w:r>
        <w:rPr>
          <w:rStyle w:val="CommentReference"/>
        </w:rPr>
        <w:annotationRef/>
      </w:r>
      <w:r>
        <w:t>Opal not on CityData is it? Not public anyway…</w:t>
      </w:r>
    </w:p>
    <w:p w14:paraId="32B117E2" w14:textId="77777777" w:rsidR="00B44CAA" w:rsidRDefault="00B44CAA">
      <w:pPr>
        <w:pStyle w:val="CommentText"/>
      </w:pPr>
    </w:p>
    <w:p w14:paraId="0196085F" w14:textId="42090267" w:rsidR="00B44CAA" w:rsidRDefault="00B44CAA">
      <w:pPr>
        <w:pStyle w:val="CommentText"/>
      </w:pPr>
      <w:r>
        <w:t>I can load it and share to a Prog Cities group if you want… then I can ‘open Registrations’ on CityData so each student can create an account and add themselves to the Prog Cities group to access the data. Let me know if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7EAD67" w15:done="0"/>
  <w15:commentEx w15:paraId="40D7A5E1" w15:done="0"/>
  <w15:commentEx w15:paraId="693936EE" w15:done="0"/>
  <w15:commentEx w15:paraId="46359681" w15:done="0"/>
  <w15:commentEx w15:paraId="4673FD6A" w15:done="0"/>
  <w15:commentEx w15:paraId="5CF6E6EF" w15:done="0"/>
  <w15:commentEx w15:paraId="019608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7EAD67" w16cid:durableId="1E79FD6C"/>
  <w16cid:commentId w16cid:paraId="40D7A5E1" w16cid:durableId="1E79FE80"/>
  <w16cid:commentId w16cid:paraId="693936EE" w16cid:durableId="1E79FEC5"/>
  <w16cid:commentId w16cid:paraId="46359681" w16cid:durableId="1E79FE70"/>
  <w16cid:commentId w16cid:paraId="4673FD6A" w16cid:durableId="1E7A0020"/>
  <w16cid:commentId w16cid:paraId="5CF6E6EF" w16cid:durableId="1E7A0032"/>
  <w16cid:commentId w16cid:paraId="0196085F" w16cid:durableId="1E7A00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8506A"/>
    <w:multiLevelType w:val="hybridMultilevel"/>
    <w:tmpl w:val="7EFAB2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athan Doig">
    <w15:presenceInfo w15:providerId="AD" w15:userId="S-1-5-21-1140405718-358989843-3445714273-23665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95D"/>
    <w:rsid w:val="00036AE5"/>
    <w:rsid w:val="00096D47"/>
    <w:rsid w:val="00117F77"/>
    <w:rsid w:val="00185198"/>
    <w:rsid w:val="001B4331"/>
    <w:rsid w:val="00203525"/>
    <w:rsid w:val="002953C1"/>
    <w:rsid w:val="002A02C8"/>
    <w:rsid w:val="00304CDD"/>
    <w:rsid w:val="00315B92"/>
    <w:rsid w:val="00342317"/>
    <w:rsid w:val="00385AA6"/>
    <w:rsid w:val="003954D9"/>
    <w:rsid w:val="00397748"/>
    <w:rsid w:val="003C3FE7"/>
    <w:rsid w:val="003E053C"/>
    <w:rsid w:val="003F0DED"/>
    <w:rsid w:val="003F79D1"/>
    <w:rsid w:val="0044262F"/>
    <w:rsid w:val="00487CDA"/>
    <w:rsid w:val="00494664"/>
    <w:rsid w:val="004C13EE"/>
    <w:rsid w:val="004C79A3"/>
    <w:rsid w:val="004D020D"/>
    <w:rsid w:val="004D0BBC"/>
    <w:rsid w:val="004F6CEB"/>
    <w:rsid w:val="00501A4A"/>
    <w:rsid w:val="00547EEE"/>
    <w:rsid w:val="00557553"/>
    <w:rsid w:val="005B136D"/>
    <w:rsid w:val="005C1BF7"/>
    <w:rsid w:val="005F6656"/>
    <w:rsid w:val="00657F6D"/>
    <w:rsid w:val="006F1616"/>
    <w:rsid w:val="00730614"/>
    <w:rsid w:val="00732209"/>
    <w:rsid w:val="007814FF"/>
    <w:rsid w:val="008623F2"/>
    <w:rsid w:val="008B720B"/>
    <w:rsid w:val="008E41D0"/>
    <w:rsid w:val="00904535"/>
    <w:rsid w:val="00933DED"/>
    <w:rsid w:val="00937D81"/>
    <w:rsid w:val="00944357"/>
    <w:rsid w:val="009A27A9"/>
    <w:rsid w:val="009C05FD"/>
    <w:rsid w:val="009E2C18"/>
    <w:rsid w:val="00A31BF7"/>
    <w:rsid w:val="00A34CD7"/>
    <w:rsid w:val="00A369C2"/>
    <w:rsid w:val="00A41934"/>
    <w:rsid w:val="00A46F58"/>
    <w:rsid w:val="00AA15BA"/>
    <w:rsid w:val="00AD0A17"/>
    <w:rsid w:val="00AF164A"/>
    <w:rsid w:val="00AF305B"/>
    <w:rsid w:val="00B1600D"/>
    <w:rsid w:val="00B44CAA"/>
    <w:rsid w:val="00B824A4"/>
    <w:rsid w:val="00B95CE9"/>
    <w:rsid w:val="00BA7212"/>
    <w:rsid w:val="00BC702A"/>
    <w:rsid w:val="00BF6BF6"/>
    <w:rsid w:val="00C20FF1"/>
    <w:rsid w:val="00C2695D"/>
    <w:rsid w:val="00C7507C"/>
    <w:rsid w:val="00CB0176"/>
    <w:rsid w:val="00D00B50"/>
    <w:rsid w:val="00D314D0"/>
    <w:rsid w:val="00D343A8"/>
    <w:rsid w:val="00D70B30"/>
    <w:rsid w:val="00DC54D8"/>
    <w:rsid w:val="00E10A8A"/>
    <w:rsid w:val="00E15684"/>
    <w:rsid w:val="00E456F8"/>
    <w:rsid w:val="00E77BCC"/>
    <w:rsid w:val="00EB19AF"/>
    <w:rsid w:val="00EC0D40"/>
    <w:rsid w:val="00EC2B31"/>
    <w:rsid w:val="00EC77D6"/>
    <w:rsid w:val="00F10534"/>
    <w:rsid w:val="00F176C6"/>
    <w:rsid w:val="00F44472"/>
    <w:rsid w:val="00FA5F74"/>
    <w:rsid w:val="00FE1367"/>
    <w:rsid w:val="00FE76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BD584"/>
  <w15:chartTrackingRefBased/>
  <w15:docId w15:val="{212724A2-5EEB-46AE-B379-0517B76D5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6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6CEB"/>
    <w:pPr>
      <w:ind w:left="720"/>
      <w:contextualSpacing/>
    </w:pPr>
  </w:style>
  <w:style w:type="character" w:styleId="Hyperlink">
    <w:name w:val="Hyperlink"/>
    <w:basedOn w:val="DefaultParagraphFont"/>
    <w:uiPriority w:val="99"/>
    <w:unhideWhenUsed/>
    <w:rsid w:val="008B720B"/>
    <w:rPr>
      <w:color w:val="0000FF" w:themeColor="hyperlink"/>
      <w:u w:val="single"/>
    </w:rPr>
  </w:style>
  <w:style w:type="character" w:styleId="UnresolvedMention">
    <w:name w:val="Unresolved Mention"/>
    <w:basedOn w:val="DefaultParagraphFont"/>
    <w:uiPriority w:val="99"/>
    <w:semiHidden/>
    <w:unhideWhenUsed/>
    <w:rsid w:val="008B720B"/>
    <w:rPr>
      <w:color w:val="808080"/>
      <w:shd w:val="clear" w:color="auto" w:fill="E6E6E6"/>
    </w:rPr>
  </w:style>
  <w:style w:type="paragraph" w:styleId="HTMLPreformatted">
    <w:name w:val="HTML Preformatted"/>
    <w:basedOn w:val="Normal"/>
    <w:link w:val="HTMLPreformattedChar"/>
    <w:uiPriority w:val="99"/>
    <w:semiHidden/>
    <w:unhideWhenUsed/>
    <w:rsid w:val="005C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5C1BF7"/>
    <w:rPr>
      <w:rFonts w:ascii="Courier New" w:eastAsia="Times New Roman" w:hAnsi="Courier New" w:cs="Courier New"/>
      <w:sz w:val="20"/>
      <w:szCs w:val="20"/>
      <w:lang w:eastAsia="en-AU"/>
    </w:rPr>
  </w:style>
  <w:style w:type="character" w:styleId="CommentReference">
    <w:name w:val="annotation reference"/>
    <w:basedOn w:val="DefaultParagraphFont"/>
    <w:uiPriority w:val="99"/>
    <w:semiHidden/>
    <w:unhideWhenUsed/>
    <w:rsid w:val="005F6656"/>
    <w:rPr>
      <w:sz w:val="16"/>
      <w:szCs w:val="16"/>
    </w:rPr>
  </w:style>
  <w:style w:type="paragraph" w:styleId="CommentText">
    <w:name w:val="annotation text"/>
    <w:basedOn w:val="Normal"/>
    <w:link w:val="CommentTextChar"/>
    <w:uiPriority w:val="99"/>
    <w:semiHidden/>
    <w:unhideWhenUsed/>
    <w:rsid w:val="005F6656"/>
    <w:pPr>
      <w:spacing w:line="240" w:lineRule="auto"/>
    </w:pPr>
    <w:rPr>
      <w:sz w:val="20"/>
      <w:szCs w:val="20"/>
    </w:rPr>
  </w:style>
  <w:style w:type="character" w:customStyle="1" w:styleId="CommentTextChar">
    <w:name w:val="Comment Text Char"/>
    <w:basedOn w:val="DefaultParagraphFont"/>
    <w:link w:val="CommentText"/>
    <w:uiPriority w:val="99"/>
    <w:semiHidden/>
    <w:rsid w:val="005F6656"/>
    <w:rPr>
      <w:sz w:val="20"/>
      <w:szCs w:val="20"/>
    </w:rPr>
  </w:style>
  <w:style w:type="paragraph" w:styleId="CommentSubject">
    <w:name w:val="annotation subject"/>
    <w:basedOn w:val="CommentText"/>
    <w:next w:val="CommentText"/>
    <w:link w:val="CommentSubjectChar"/>
    <w:uiPriority w:val="99"/>
    <w:semiHidden/>
    <w:unhideWhenUsed/>
    <w:rsid w:val="005F6656"/>
    <w:rPr>
      <w:b/>
      <w:bCs/>
    </w:rPr>
  </w:style>
  <w:style w:type="character" w:customStyle="1" w:styleId="CommentSubjectChar">
    <w:name w:val="Comment Subject Char"/>
    <w:basedOn w:val="CommentTextChar"/>
    <w:link w:val="CommentSubject"/>
    <w:uiPriority w:val="99"/>
    <w:semiHidden/>
    <w:rsid w:val="005F6656"/>
    <w:rPr>
      <w:b/>
      <w:bCs/>
      <w:sz w:val="20"/>
      <w:szCs w:val="20"/>
    </w:rPr>
  </w:style>
  <w:style w:type="paragraph" w:styleId="BalloonText">
    <w:name w:val="Balloon Text"/>
    <w:basedOn w:val="Normal"/>
    <w:link w:val="BalloonTextChar"/>
    <w:uiPriority w:val="99"/>
    <w:semiHidden/>
    <w:unhideWhenUsed/>
    <w:rsid w:val="005F66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6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11105">
      <w:bodyDiv w:val="1"/>
      <w:marLeft w:val="0"/>
      <w:marRight w:val="0"/>
      <w:marTop w:val="0"/>
      <w:marBottom w:val="0"/>
      <w:divBdr>
        <w:top w:val="none" w:sz="0" w:space="0" w:color="auto"/>
        <w:left w:val="none" w:sz="0" w:space="0" w:color="auto"/>
        <w:bottom w:val="none" w:sz="0" w:space="0" w:color="auto"/>
        <w:right w:val="none" w:sz="0" w:space="0" w:color="auto"/>
      </w:divBdr>
    </w:div>
    <w:div w:id="1235091734">
      <w:bodyDiv w:val="1"/>
      <w:marLeft w:val="0"/>
      <w:marRight w:val="0"/>
      <w:marTop w:val="0"/>
      <w:marBottom w:val="0"/>
      <w:divBdr>
        <w:top w:val="none" w:sz="0" w:space="0" w:color="auto"/>
        <w:left w:val="none" w:sz="0" w:space="0" w:color="auto"/>
        <w:bottom w:val="none" w:sz="0" w:space="0" w:color="auto"/>
        <w:right w:val="none" w:sz="0" w:space="0" w:color="auto"/>
      </w:divBdr>
    </w:div>
    <w:div w:id="1390499918">
      <w:bodyDiv w:val="1"/>
      <w:marLeft w:val="0"/>
      <w:marRight w:val="0"/>
      <w:marTop w:val="0"/>
      <w:marBottom w:val="0"/>
      <w:divBdr>
        <w:top w:val="none" w:sz="0" w:space="0" w:color="auto"/>
        <w:left w:val="none" w:sz="0" w:space="0" w:color="auto"/>
        <w:bottom w:val="none" w:sz="0" w:space="0" w:color="auto"/>
        <w:right w:val="none" w:sz="0" w:space="0" w:color="auto"/>
      </w:divBdr>
    </w:div>
    <w:div w:id="2089423414">
      <w:bodyDiv w:val="1"/>
      <w:marLeft w:val="0"/>
      <w:marRight w:val="0"/>
      <w:marTop w:val="0"/>
      <w:marBottom w:val="0"/>
      <w:divBdr>
        <w:top w:val="none" w:sz="0" w:space="0" w:color="auto"/>
        <w:left w:val="none" w:sz="0" w:space="0" w:color="auto"/>
        <w:bottom w:val="none" w:sz="0" w:space="0" w:color="auto"/>
        <w:right w:val="none" w:sz="0" w:space="0" w:color="auto"/>
      </w:divBdr>
    </w:div>
    <w:div w:id="214449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4</Pages>
  <Words>1115</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New South Wales</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Zarpelon Leao</dc:creator>
  <cp:keywords/>
  <dc:description/>
  <cp:lastModifiedBy>Jonathan Doig</cp:lastModifiedBy>
  <cp:revision>53</cp:revision>
  <dcterms:created xsi:type="dcterms:W3CDTF">2018-04-10T23:35:00Z</dcterms:created>
  <dcterms:modified xsi:type="dcterms:W3CDTF">2018-04-12T05:59:00Z</dcterms:modified>
</cp:coreProperties>
</file>